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292E9" w14:textId="77777777" w:rsidR="00A80603" w:rsidRDefault="00A80603"/>
    <w:p w14:paraId="0D6AA6B3" w14:textId="77777777" w:rsidR="00AF68E1" w:rsidRDefault="00C16DC9">
      <w:pPr>
        <w:spacing w:after="0" w:line="240" w:lineRule="auto"/>
        <w:jc w:val="center"/>
        <w:rPr>
          <w:b/>
          <w:sz w:val="28"/>
          <w:szCs w:val="28"/>
        </w:rPr>
      </w:pPr>
      <w:r>
        <w:rPr>
          <w:b/>
          <w:sz w:val="28"/>
          <w:szCs w:val="28"/>
        </w:rPr>
        <w:t>ΟΡΓΑΝΩΣΗ ΗΜΕΡΙΔΑΣ ΜΕ ΘΕΜΑ:</w:t>
      </w:r>
    </w:p>
    <w:p w14:paraId="4F89E164" w14:textId="77777777" w:rsidR="00AF68E1" w:rsidRDefault="00AF68E1">
      <w:pPr>
        <w:spacing w:after="0" w:line="240" w:lineRule="auto"/>
        <w:jc w:val="center"/>
        <w:rPr>
          <w:b/>
          <w:sz w:val="28"/>
          <w:szCs w:val="28"/>
        </w:rPr>
      </w:pPr>
    </w:p>
    <w:p w14:paraId="7798944A" w14:textId="77777777" w:rsidR="00AF68E1" w:rsidRDefault="00C16DC9">
      <w:pPr>
        <w:tabs>
          <w:tab w:val="center" w:pos="5233"/>
        </w:tabs>
        <w:spacing w:after="0" w:line="240" w:lineRule="auto"/>
        <w:jc w:val="center"/>
        <w:rPr>
          <w:b/>
          <w:sz w:val="28"/>
          <w:szCs w:val="28"/>
        </w:rPr>
      </w:pPr>
      <w:r>
        <w:rPr>
          <w:b/>
          <w:sz w:val="28"/>
          <w:szCs w:val="28"/>
        </w:rPr>
        <w:t>«ΨΗΦΙΑΚΕΣ ΔΕΞΙΟΤΗΤΕΣ ΚΑΙ ΙΚΑΝΟΤΗΤΕΣ»</w:t>
      </w:r>
    </w:p>
    <w:p w14:paraId="337DC85B" w14:textId="77777777" w:rsidR="00AF68E1" w:rsidRDefault="00C16DC9">
      <w:pPr>
        <w:spacing w:after="0" w:line="240" w:lineRule="auto"/>
        <w:jc w:val="center"/>
        <w:rPr>
          <w:b/>
          <w:sz w:val="24"/>
          <w:szCs w:val="24"/>
        </w:rPr>
      </w:pPr>
      <w:r>
        <w:rPr>
          <w:b/>
          <w:sz w:val="24"/>
          <w:szCs w:val="24"/>
        </w:rPr>
        <w:t>ΕΥΡΩΠΑΪΚΟ ΠΛΑΙΣΙΟ ΠΟΛΙΤΙΚΩΝ</w:t>
      </w:r>
    </w:p>
    <w:p w14:paraId="7B7C0D11" w14:textId="77777777" w:rsidR="00AF68E1" w:rsidRDefault="00AF68E1">
      <w:pPr>
        <w:spacing w:after="0" w:line="240" w:lineRule="auto"/>
        <w:jc w:val="center"/>
        <w:rPr>
          <w:b/>
          <w:sz w:val="24"/>
          <w:szCs w:val="24"/>
        </w:rPr>
      </w:pPr>
    </w:p>
    <w:p w14:paraId="610E465A" w14:textId="77777777" w:rsidR="00AF68E1" w:rsidRDefault="00C16DC9">
      <w:pPr>
        <w:spacing w:after="0" w:line="240" w:lineRule="auto"/>
        <w:jc w:val="center"/>
        <w:rPr>
          <w:b/>
          <w:sz w:val="24"/>
          <w:szCs w:val="24"/>
        </w:rPr>
      </w:pPr>
      <w:r>
        <w:rPr>
          <w:b/>
          <w:sz w:val="24"/>
          <w:szCs w:val="24"/>
        </w:rPr>
        <w:t>Αθήνα 11-4-2016</w:t>
      </w:r>
    </w:p>
    <w:p w14:paraId="7BADCA3A" w14:textId="77777777" w:rsidR="00AF68E1" w:rsidRDefault="00AF68E1">
      <w:pPr>
        <w:spacing w:after="0" w:line="240" w:lineRule="auto"/>
        <w:jc w:val="center"/>
        <w:rPr>
          <w:b/>
          <w:sz w:val="24"/>
          <w:szCs w:val="24"/>
        </w:rPr>
      </w:pPr>
    </w:p>
    <w:p w14:paraId="5534039D" w14:textId="77777777" w:rsidR="00AF68E1" w:rsidRDefault="00C16DC9">
      <w:pPr>
        <w:spacing w:after="0" w:line="240" w:lineRule="auto"/>
        <w:jc w:val="center"/>
        <w:rPr>
          <w:b/>
          <w:sz w:val="24"/>
          <w:szCs w:val="24"/>
        </w:rPr>
      </w:pPr>
      <w:r>
        <w:rPr>
          <w:b/>
          <w:sz w:val="24"/>
          <w:szCs w:val="24"/>
        </w:rPr>
        <w:t>ΥΠ.Π.Ε.Θ.-Αίθουσα «Γαλάτεια Σαράντη»</w:t>
      </w:r>
    </w:p>
    <w:p w14:paraId="477B7148" w14:textId="77777777" w:rsidR="00AF68E1" w:rsidRDefault="00AF68E1">
      <w:pPr>
        <w:spacing w:after="0" w:line="240" w:lineRule="auto"/>
        <w:jc w:val="center"/>
        <w:rPr>
          <w:b/>
          <w:sz w:val="28"/>
          <w:szCs w:val="28"/>
        </w:rPr>
      </w:pPr>
    </w:p>
    <w:p w14:paraId="65B5A96D" w14:textId="77777777" w:rsidR="00AF68E1" w:rsidRDefault="00C16DC9">
      <w:pPr>
        <w:spacing w:after="0" w:line="240" w:lineRule="auto"/>
        <w:jc w:val="both"/>
        <w:rPr>
          <w:sz w:val="24"/>
          <w:szCs w:val="24"/>
        </w:rPr>
      </w:pPr>
      <w:r>
        <w:rPr>
          <w:sz w:val="24"/>
          <w:szCs w:val="24"/>
        </w:rPr>
        <w:t xml:space="preserve">Στο πλαίσιο του συντονισμού της Θεματικής Ομάδας Εργασίας για τις Ψηφιακές Δεξιότητες και Ικανότητες ΕΚ 2020 (Πρόγραμμα Ευρωπαϊκής Συνεργασίας στην Εκπαίδευση και την Κατάρτιση, </w:t>
      </w:r>
      <w:r w:rsidRPr="4609AE8F">
        <w:rPr>
          <w:b/>
          <w:sz w:val="24"/>
          <w:szCs w:val="24"/>
        </w:rPr>
        <w:t xml:space="preserve">ET2020 </w:t>
      </w:r>
      <w:proofErr w:type="spellStart"/>
      <w:r w:rsidRPr="DBD5F21A">
        <w:rPr>
          <w:b/>
          <w:sz w:val="24"/>
          <w:szCs w:val="24"/>
        </w:rPr>
        <w:t>Working</w:t>
      </w:r>
      <w:proofErr w:type="spellEnd"/>
      <w:r w:rsidRPr="ACE67D6F">
        <w:rPr>
          <w:b/>
          <w:sz w:val="24"/>
          <w:szCs w:val="24"/>
        </w:rPr>
        <w:t xml:space="preserve"> </w:t>
      </w:r>
      <w:proofErr w:type="spellStart"/>
      <w:r w:rsidRPr="AEEB0D1B">
        <w:rPr>
          <w:b/>
          <w:sz w:val="24"/>
          <w:szCs w:val="24"/>
        </w:rPr>
        <w:t>Group</w:t>
      </w:r>
      <w:proofErr w:type="spellEnd"/>
      <w:r w:rsidRPr="14C3A944">
        <w:rPr>
          <w:b/>
          <w:sz w:val="24"/>
          <w:szCs w:val="24"/>
        </w:rPr>
        <w:t xml:space="preserve"> </w:t>
      </w:r>
      <w:r w:rsidRPr="55564BEC">
        <w:rPr>
          <w:b/>
          <w:sz w:val="24"/>
          <w:szCs w:val="24"/>
        </w:rPr>
        <w:t>on</w:t>
      </w:r>
      <w:r w:rsidRPr="CBA2DC89">
        <w:rPr>
          <w:b/>
          <w:sz w:val="24"/>
          <w:szCs w:val="24"/>
        </w:rPr>
        <w:t xml:space="preserve"> </w:t>
      </w:r>
      <w:proofErr w:type="spellStart"/>
      <w:r w:rsidRPr="A4639757">
        <w:rPr>
          <w:b/>
          <w:sz w:val="24"/>
          <w:szCs w:val="24"/>
        </w:rPr>
        <w:t>Digital</w:t>
      </w:r>
      <w:proofErr w:type="spellEnd"/>
      <w:r w:rsidRPr="4F977242">
        <w:rPr>
          <w:b/>
          <w:sz w:val="24"/>
          <w:szCs w:val="24"/>
        </w:rPr>
        <w:t xml:space="preserve"> </w:t>
      </w:r>
      <w:proofErr w:type="spellStart"/>
      <w:r w:rsidRPr="15572DB7">
        <w:rPr>
          <w:b/>
          <w:sz w:val="24"/>
          <w:szCs w:val="24"/>
        </w:rPr>
        <w:t>Skills</w:t>
      </w:r>
      <w:proofErr w:type="spellEnd"/>
      <w:r w:rsidRPr="D7FB1AAB">
        <w:rPr>
          <w:b/>
          <w:sz w:val="24"/>
          <w:szCs w:val="24"/>
        </w:rPr>
        <w:t xml:space="preserve"> </w:t>
      </w:r>
      <w:r w:rsidRPr="ED11B1E2">
        <w:rPr>
          <w:b/>
          <w:sz w:val="24"/>
          <w:szCs w:val="24"/>
        </w:rPr>
        <w:t>and</w:t>
      </w:r>
      <w:r w:rsidRPr="DA4033E7">
        <w:rPr>
          <w:b/>
          <w:sz w:val="24"/>
          <w:szCs w:val="24"/>
        </w:rPr>
        <w:t xml:space="preserve"> </w:t>
      </w:r>
      <w:proofErr w:type="spellStart"/>
      <w:r w:rsidRPr="88CB2AC0">
        <w:rPr>
          <w:b/>
          <w:sz w:val="24"/>
          <w:szCs w:val="24"/>
        </w:rPr>
        <w:t>Competences</w:t>
      </w:r>
      <w:proofErr w:type="spellEnd"/>
      <w:r>
        <w:rPr>
          <w:sz w:val="24"/>
          <w:szCs w:val="24"/>
        </w:rPr>
        <w:t>), η Δ/</w:t>
      </w:r>
      <w:proofErr w:type="spellStart"/>
      <w:r>
        <w:rPr>
          <w:sz w:val="24"/>
          <w:szCs w:val="24"/>
        </w:rPr>
        <w:t>νση</w:t>
      </w:r>
      <w:proofErr w:type="spellEnd"/>
      <w:r>
        <w:rPr>
          <w:sz w:val="24"/>
          <w:szCs w:val="24"/>
        </w:rPr>
        <w:t xml:space="preserve"> Ευρωπαϊκών και Διεθνών Θεμάτων οργανώνει ημερίδα ενημέρωσης για τις Ψηφιακές Δεξιότητες και Ικανότητες. Θεωρούνται βασική προϋπόθεση για μάθηση-εργασία-επιβίωση τον 21</w:t>
      </w:r>
      <w:r>
        <w:rPr>
          <w:sz w:val="24"/>
          <w:szCs w:val="24"/>
          <w:vertAlign w:val="superscript"/>
        </w:rPr>
        <w:t>ο</w:t>
      </w:r>
      <w:r>
        <w:rPr>
          <w:sz w:val="24"/>
          <w:szCs w:val="24"/>
        </w:rPr>
        <w:t xml:space="preserve"> αιώνα λόγω της αλματώδους ανάπτυξης της τεχνολογίας και των μέσων επικοινωνίας. Η ημερίδα οργανώνεται σε συνεργασία με το </w:t>
      </w:r>
      <w:r>
        <w:rPr>
          <w:rFonts w:ascii="Calibri" w:eastAsia="Times New Roman" w:hAnsi="Calibri" w:cs="Arial"/>
          <w:b/>
          <w:color w:val="333333"/>
          <w:sz w:val="24"/>
          <w:szCs w:val="24"/>
          <w:lang w:val="en-GB" w:eastAsia="en-GB"/>
        </w:rPr>
        <w:t>Institute</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GB" w:eastAsia="en-GB"/>
        </w:rPr>
        <w:t>for</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GB" w:eastAsia="en-GB"/>
        </w:rPr>
        <w:t>Prospective</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GB" w:eastAsia="en-GB"/>
        </w:rPr>
        <w:t>Technological</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GB" w:eastAsia="en-GB"/>
        </w:rPr>
        <w:t>Studies</w:t>
      </w:r>
      <w:r>
        <w:rPr>
          <w:rFonts w:ascii="Calibri" w:eastAsia="Times New Roman" w:hAnsi="Calibri" w:cs="Arial"/>
          <w:b/>
          <w:color w:val="333333"/>
          <w:sz w:val="24"/>
          <w:szCs w:val="24"/>
          <w:lang w:eastAsia="en-GB"/>
        </w:rPr>
        <w:t xml:space="preserve"> του </w:t>
      </w:r>
      <w:r>
        <w:rPr>
          <w:rFonts w:ascii="Calibri" w:eastAsia="Times New Roman" w:hAnsi="Calibri" w:cs="Arial"/>
          <w:b/>
          <w:color w:val="333333"/>
          <w:sz w:val="24"/>
          <w:szCs w:val="24"/>
          <w:lang w:val="en-US" w:eastAsia="en-GB"/>
        </w:rPr>
        <w:t>Joint</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US" w:eastAsia="en-GB"/>
        </w:rPr>
        <w:t>Research</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US" w:eastAsia="en-GB"/>
        </w:rPr>
        <w:t>Center</w:t>
      </w:r>
      <w:r>
        <w:rPr>
          <w:rFonts w:ascii="Calibri" w:eastAsia="Times New Roman" w:hAnsi="Calibri" w:cs="Arial"/>
          <w:b/>
          <w:color w:val="333333"/>
          <w:sz w:val="24"/>
          <w:szCs w:val="24"/>
          <w:lang w:eastAsia="en-GB"/>
        </w:rPr>
        <w:t xml:space="preserve"> (</w:t>
      </w:r>
      <w:r>
        <w:rPr>
          <w:rFonts w:ascii="Calibri" w:eastAsia="Times New Roman" w:hAnsi="Calibri" w:cs="Arial"/>
          <w:b/>
          <w:color w:val="333333"/>
          <w:sz w:val="24"/>
          <w:szCs w:val="24"/>
          <w:lang w:val="en-US" w:eastAsia="en-GB"/>
        </w:rPr>
        <w:t>JRC</w:t>
      </w:r>
      <w:r>
        <w:rPr>
          <w:rFonts w:ascii="Calibri" w:eastAsia="Times New Roman" w:hAnsi="Calibri" w:cs="Arial"/>
          <w:b/>
          <w:color w:val="333333"/>
          <w:sz w:val="24"/>
          <w:szCs w:val="24"/>
          <w:lang w:eastAsia="en-GB"/>
        </w:rPr>
        <w:t>-</w:t>
      </w:r>
      <w:r>
        <w:rPr>
          <w:rFonts w:ascii="Calibri" w:eastAsia="Times New Roman" w:hAnsi="Calibri" w:cs="Arial"/>
          <w:b/>
          <w:color w:val="333333"/>
          <w:sz w:val="24"/>
          <w:szCs w:val="24"/>
          <w:lang w:val="en-GB" w:eastAsia="en-GB"/>
        </w:rPr>
        <w:t>IPTS</w:t>
      </w:r>
      <w:r>
        <w:rPr>
          <w:rFonts w:ascii="Calibri" w:eastAsia="Times New Roman" w:hAnsi="Calibri" w:cs="Arial"/>
          <w:b/>
          <w:color w:val="333333"/>
          <w:sz w:val="24"/>
          <w:szCs w:val="24"/>
          <w:lang w:eastAsia="en-GB"/>
        </w:rPr>
        <w:t>, Σεβίλλη Ισπανίας)</w:t>
      </w:r>
      <w:r>
        <w:rPr>
          <w:rFonts w:ascii="Calibri" w:eastAsia="Times New Roman" w:hAnsi="Calibri" w:cs="Arial"/>
          <w:color w:val="333333"/>
          <w:sz w:val="24"/>
          <w:szCs w:val="24"/>
          <w:lang w:eastAsia="en-GB"/>
        </w:rPr>
        <w:t xml:space="preserve"> της Ευρωπαϊκής Επιτροπής.</w:t>
      </w:r>
      <w:r>
        <w:rPr>
          <w:sz w:val="24"/>
          <w:szCs w:val="24"/>
        </w:rPr>
        <w:t xml:space="preserve"> Το εν λόγω ινστιτούτο εξειδικεύεται στον τομέα αυτό και προσφέρει τεχνογνωσία στα κράτη-μέλη της Ε.Ε. Η ημερίδα απευθύνεται στο στελεχικό δυναμικό του ΥΠ.Π.Ε.Θ. καθώς επίσης και σε φορείς υλοποίησης εθνικών πολιτικών στον τομέα των ψηφιακών δεξιοτήτων καθώς και σε εκπαιδευτικούς που δρουν ως πολλαπλασιαστές της ψηφιακής πολιτικής και των καλών πρακτικών.</w:t>
      </w:r>
    </w:p>
    <w:p w14:paraId="0531A560" w14:textId="77777777" w:rsidR="00AF68E1" w:rsidRDefault="00AF68E1">
      <w:pPr>
        <w:spacing w:after="0" w:line="240" w:lineRule="auto"/>
        <w:rPr>
          <w:b/>
          <w:sz w:val="24"/>
          <w:szCs w:val="24"/>
        </w:rPr>
      </w:pPr>
    </w:p>
    <w:p w14:paraId="5CA20121" w14:textId="77777777" w:rsidR="00AF68E1" w:rsidRDefault="00C16DC9">
      <w:pPr>
        <w:spacing w:after="0" w:line="240" w:lineRule="auto"/>
        <w:rPr>
          <w:b/>
          <w:sz w:val="24"/>
          <w:szCs w:val="24"/>
        </w:rPr>
      </w:pPr>
      <w:r>
        <w:rPr>
          <w:b/>
          <w:sz w:val="24"/>
          <w:szCs w:val="24"/>
        </w:rPr>
        <w:t>ΣΚΟΠΟΣ &amp; ΣΤΟΧΟΙ:</w:t>
      </w:r>
    </w:p>
    <w:p w14:paraId="4E12441A" w14:textId="77777777" w:rsidR="00AF68E1" w:rsidRDefault="00AF68E1">
      <w:pPr>
        <w:spacing w:after="0" w:line="240" w:lineRule="auto"/>
        <w:rPr>
          <w:rFonts w:ascii="Calibri" w:eastAsia="Times New Roman" w:hAnsi="Calibri" w:cs="Times New Roman"/>
          <w:sz w:val="24"/>
          <w:szCs w:val="24"/>
          <w:lang w:eastAsia="en-GB"/>
        </w:rPr>
      </w:pPr>
    </w:p>
    <w:p w14:paraId="2DCB6F9D" w14:textId="77777777" w:rsidR="00AD65EB" w:rsidRDefault="00C16DC9" w:rsidP="00AD65EB">
      <w:pPr>
        <w:pStyle w:val="a3"/>
        <w:numPr>
          <w:ilvl w:val="0"/>
          <w:numId w:val="1"/>
        </w:numPr>
        <w:rPr>
          <w:sz w:val="24"/>
          <w:szCs w:val="24"/>
        </w:rPr>
      </w:pPr>
      <w:r>
        <w:rPr>
          <w:rFonts w:ascii="Calibri" w:eastAsia="Times New Roman" w:hAnsi="Calibri" w:cs="Times New Roman"/>
          <w:sz w:val="24"/>
          <w:szCs w:val="24"/>
          <w:lang w:eastAsia="en-GB"/>
        </w:rPr>
        <w:t xml:space="preserve">Αξιοποίηση από το ΥΠ.Π.Ε.Θ. των πορισμάτων της έρευνας του Ινστιτούτου JRC-IPTS της Ευρωπαϊκής Επιτροπής και ειδικότερα του Information Society </w:t>
      </w:r>
      <w:proofErr w:type="spellStart"/>
      <w:r>
        <w:rPr>
          <w:rFonts w:ascii="Calibri" w:eastAsia="Times New Roman" w:hAnsi="Calibri" w:cs="Times New Roman"/>
          <w:sz w:val="24"/>
          <w:szCs w:val="24"/>
          <w:lang w:eastAsia="en-GB"/>
        </w:rPr>
        <w:t>Unit</w:t>
      </w:r>
      <w:proofErr w:type="spellEnd"/>
      <w:r>
        <w:rPr>
          <w:rFonts w:ascii="Calibri" w:eastAsia="Times New Roman" w:hAnsi="Calibri" w:cs="Times New Roman"/>
          <w:sz w:val="24"/>
          <w:szCs w:val="24"/>
          <w:lang w:eastAsia="en-GB"/>
        </w:rPr>
        <w:t>, σχετικά με τις νέες τεχνολογίες στην Εκπαίδευση και Κατάρτιση και την καλλιέργεια των ψηφιακών δεξιοτήτων που είναι απαραίτητες στον 21</w:t>
      </w:r>
      <w:r>
        <w:rPr>
          <w:rFonts w:ascii="Calibri" w:eastAsia="Times New Roman" w:hAnsi="Calibri" w:cs="Times New Roman"/>
          <w:sz w:val="24"/>
          <w:szCs w:val="24"/>
          <w:vertAlign w:val="superscript"/>
          <w:lang w:eastAsia="en-GB"/>
        </w:rPr>
        <w:t>ο</w:t>
      </w:r>
      <w:r>
        <w:rPr>
          <w:rFonts w:ascii="Calibri" w:eastAsia="Times New Roman" w:hAnsi="Calibri" w:cs="Times New Roman"/>
          <w:sz w:val="24"/>
          <w:szCs w:val="24"/>
          <w:lang w:eastAsia="en-GB"/>
        </w:rPr>
        <w:t xml:space="preserve"> αιώνα (π.χ. </w:t>
      </w:r>
      <w:hyperlink r:id="rId7" w:tgtFrame="_blank" w:history="1">
        <w:r>
          <w:rPr>
            <w:rFonts w:ascii="Calibri" w:eastAsia="Times New Roman" w:hAnsi="Calibri" w:cs="Times New Roman"/>
            <w:sz w:val="24"/>
            <w:szCs w:val="24"/>
            <w:lang w:val="en-GB" w:eastAsia="en-GB"/>
          </w:rPr>
          <w:t>Digital</w:t>
        </w:r>
        <w:r w:rsidRPr="00AD65EB">
          <w:rPr>
            <w:rFonts w:ascii="Calibri" w:eastAsia="Times New Roman" w:hAnsi="Calibri" w:cs="Times New Roman"/>
            <w:sz w:val="24"/>
            <w:szCs w:val="24"/>
            <w:lang w:eastAsia="en-GB"/>
          </w:rPr>
          <w:t xml:space="preserve"> </w:t>
        </w:r>
        <w:r>
          <w:rPr>
            <w:rFonts w:ascii="Calibri" w:eastAsia="Times New Roman" w:hAnsi="Calibri" w:cs="Times New Roman"/>
            <w:sz w:val="24"/>
            <w:szCs w:val="24"/>
            <w:lang w:val="en-GB" w:eastAsia="en-GB"/>
          </w:rPr>
          <w:t>Competence</w:t>
        </w:r>
      </w:hyperlink>
      <w:r w:rsidRPr="00AD65EB">
        <w:rPr>
          <w:rFonts w:ascii="Calibri" w:eastAsia="Times New Roman" w:hAnsi="Calibri" w:cs="Times New Roman"/>
          <w:sz w:val="24"/>
          <w:szCs w:val="24"/>
          <w:lang w:eastAsia="en-GB"/>
        </w:rPr>
        <w:t xml:space="preserve">, </w:t>
      </w:r>
      <w:hyperlink r:id="rId8" w:tgtFrame="_blank" w:history="1">
        <w:r>
          <w:rPr>
            <w:rFonts w:ascii="Calibri" w:eastAsia="Times New Roman" w:hAnsi="Calibri" w:cs="Times New Roman"/>
            <w:sz w:val="24"/>
            <w:szCs w:val="24"/>
            <w:lang w:val="en-GB" w:eastAsia="en-GB"/>
          </w:rPr>
          <w:t>Entrepreneurship</w:t>
        </w:r>
        <w:r w:rsidRPr="00AD65EB">
          <w:rPr>
            <w:rFonts w:ascii="Calibri" w:eastAsia="Times New Roman" w:hAnsi="Calibri" w:cs="Times New Roman"/>
            <w:sz w:val="24"/>
            <w:szCs w:val="24"/>
            <w:lang w:eastAsia="en-GB"/>
          </w:rPr>
          <w:t xml:space="preserve"> </w:t>
        </w:r>
        <w:r>
          <w:rPr>
            <w:rFonts w:ascii="Calibri" w:eastAsia="Times New Roman" w:hAnsi="Calibri" w:cs="Times New Roman"/>
            <w:sz w:val="24"/>
            <w:szCs w:val="24"/>
            <w:lang w:val="en-GB" w:eastAsia="en-GB"/>
          </w:rPr>
          <w:t>Competence</w:t>
        </w:r>
      </w:hyperlink>
      <w:r w:rsidRPr="00AD65EB">
        <w:rPr>
          <w:rFonts w:ascii="Calibri" w:eastAsia="Times New Roman" w:hAnsi="Calibri" w:cs="Times New Roman"/>
          <w:sz w:val="24"/>
          <w:szCs w:val="24"/>
          <w:lang w:eastAsia="en-GB"/>
        </w:rPr>
        <w:t xml:space="preserve">, </w:t>
      </w:r>
      <w:hyperlink r:id="rId9" w:tgtFrame="_blank" w:history="1">
        <w:r>
          <w:rPr>
            <w:rFonts w:ascii="Calibri" w:eastAsia="Times New Roman" w:hAnsi="Calibri" w:cs="Times New Roman"/>
            <w:sz w:val="24"/>
            <w:szCs w:val="24"/>
            <w:lang w:val="en-GB" w:eastAsia="en-GB"/>
          </w:rPr>
          <w:t>Computational</w:t>
        </w:r>
        <w:r w:rsidRPr="00AD65EB">
          <w:rPr>
            <w:rFonts w:ascii="Calibri" w:eastAsia="Times New Roman" w:hAnsi="Calibri" w:cs="Times New Roman"/>
            <w:sz w:val="24"/>
            <w:szCs w:val="24"/>
            <w:lang w:eastAsia="en-GB"/>
          </w:rPr>
          <w:t xml:space="preserve"> </w:t>
        </w:r>
        <w:r>
          <w:rPr>
            <w:rFonts w:ascii="Calibri" w:eastAsia="Times New Roman" w:hAnsi="Calibri" w:cs="Times New Roman"/>
            <w:sz w:val="24"/>
            <w:szCs w:val="24"/>
            <w:lang w:val="en-GB" w:eastAsia="en-GB"/>
          </w:rPr>
          <w:t>Thinking</w:t>
        </w:r>
      </w:hyperlink>
      <w:r w:rsidRPr="00AD65EB">
        <w:rPr>
          <w:sz w:val="24"/>
          <w:szCs w:val="24"/>
        </w:rPr>
        <w:t xml:space="preserve">). </w:t>
      </w:r>
      <w:r>
        <w:rPr>
          <w:sz w:val="24"/>
          <w:szCs w:val="24"/>
        </w:rPr>
        <w:t>Δυνατότητες</w:t>
      </w:r>
      <w:r w:rsidRPr="00AD65EB">
        <w:rPr>
          <w:sz w:val="24"/>
          <w:szCs w:val="24"/>
        </w:rPr>
        <w:t xml:space="preserve"> </w:t>
      </w:r>
      <w:r>
        <w:rPr>
          <w:sz w:val="24"/>
          <w:szCs w:val="24"/>
        </w:rPr>
        <w:t>συνεργασίας</w:t>
      </w:r>
      <w:r w:rsidRPr="00AD65EB">
        <w:rPr>
          <w:sz w:val="24"/>
          <w:szCs w:val="24"/>
        </w:rPr>
        <w:t xml:space="preserve"> </w:t>
      </w:r>
      <w:r>
        <w:rPr>
          <w:sz w:val="24"/>
          <w:szCs w:val="24"/>
        </w:rPr>
        <w:t>με</w:t>
      </w:r>
      <w:r w:rsidRPr="00AD65EB">
        <w:rPr>
          <w:sz w:val="24"/>
          <w:szCs w:val="24"/>
        </w:rPr>
        <w:t xml:space="preserve"> </w:t>
      </w:r>
      <w:r>
        <w:rPr>
          <w:sz w:val="24"/>
          <w:szCs w:val="24"/>
        </w:rPr>
        <w:t>το</w:t>
      </w:r>
      <w:r w:rsidRPr="00AD65EB">
        <w:rPr>
          <w:sz w:val="24"/>
          <w:szCs w:val="24"/>
        </w:rPr>
        <w:t xml:space="preserve"> </w:t>
      </w:r>
      <w:r>
        <w:rPr>
          <w:sz w:val="24"/>
          <w:szCs w:val="24"/>
          <w:lang w:val="en-GB"/>
        </w:rPr>
        <w:t>JRC</w:t>
      </w:r>
      <w:r w:rsidRPr="00AD65EB">
        <w:rPr>
          <w:sz w:val="24"/>
          <w:szCs w:val="24"/>
        </w:rPr>
        <w:t>-</w:t>
      </w:r>
      <w:r>
        <w:rPr>
          <w:sz w:val="24"/>
          <w:szCs w:val="24"/>
          <w:lang w:val="en-GB"/>
        </w:rPr>
        <w:t>IPTS</w:t>
      </w:r>
      <w:r w:rsidRPr="00AD65EB">
        <w:rPr>
          <w:sz w:val="24"/>
          <w:szCs w:val="24"/>
        </w:rPr>
        <w:t xml:space="preserve"> </w:t>
      </w:r>
      <w:r>
        <w:rPr>
          <w:sz w:val="24"/>
          <w:szCs w:val="24"/>
        </w:rPr>
        <w:t>στην</w:t>
      </w:r>
      <w:r w:rsidRPr="00AD65EB">
        <w:rPr>
          <w:sz w:val="24"/>
          <w:szCs w:val="24"/>
        </w:rPr>
        <w:t xml:space="preserve"> </w:t>
      </w:r>
      <w:r>
        <w:rPr>
          <w:sz w:val="24"/>
          <w:szCs w:val="24"/>
        </w:rPr>
        <w:t>εισαγωγή</w:t>
      </w:r>
      <w:r w:rsidRPr="00AD65EB">
        <w:rPr>
          <w:sz w:val="24"/>
          <w:szCs w:val="24"/>
        </w:rPr>
        <w:t xml:space="preserve"> </w:t>
      </w:r>
      <w:r>
        <w:rPr>
          <w:sz w:val="24"/>
          <w:szCs w:val="24"/>
        </w:rPr>
        <w:t>των</w:t>
      </w:r>
      <w:r w:rsidRPr="00AD65EB">
        <w:rPr>
          <w:sz w:val="24"/>
          <w:szCs w:val="24"/>
        </w:rPr>
        <w:t xml:space="preserve"> </w:t>
      </w:r>
      <w:r>
        <w:rPr>
          <w:sz w:val="24"/>
          <w:szCs w:val="24"/>
        </w:rPr>
        <w:t>Τ</w:t>
      </w:r>
      <w:r w:rsidRPr="00AD65EB">
        <w:rPr>
          <w:sz w:val="24"/>
          <w:szCs w:val="24"/>
        </w:rPr>
        <w:t>.</w:t>
      </w:r>
      <w:r>
        <w:rPr>
          <w:sz w:val="24"/>
          <w:szCs w:val="24"/>
        </w:rPr>
        <w:t>Π</w:t>
      </w:r>
      <w:r w:rsidRPr="00AD65EB">
        <w:rPr>
          <w:sz w:val="24"/>
          <w:szCs w:val="24"/>
        </w:rPr>
        <w:t>.</w:t>
      </w:r>
      <w:r>
        <w:rPr>
          <w:sz w:val="24"/>
          <w:szCs w:val="24"/>
        </w:rPr>
        <w:t>Ε</w:t>
      </w:r>
      <w:r w:rsidRPr="00AD65EB">
        <w:rPr>
          <w:sz w:val="24"/>
          <w:szCs w:val="24"/>
        </w:rPr>
        <w:t xml:space="preserve">. </w:t>
      </w:r>
      <w:r>
        <w:rPr>
          <w:sz w:val="24"/>
          <w:szCs w:val="24"/>
        </w:rPr>
        <w:t>στο</w:t>
      </w:r>
      <w:r w:rsidRPr="00AD65EB">
        <w:rPr>
          <w:sz w:val="24"/>
          <w:szCs w:val="24"/>
        </w:rPr>
        <w:t xml:space="preserve"> </w:t>
      </w:r>
      <w:r>
        <w:rPr>
          <w:sz w:val="24"/>
          <w:szCs w:val="24"/>
        </w:rPr>
        <w:t>εθνικό</w:t>
      </w:r>
      <w:r w:rsidRPr="00AD65EB">
        <w:rPr>
          <w:sz w:val="24"/>
          <w:szCs w:val="24"/>
        </w:rPr>
        <w:t xml:space="preserve"> </w:t>
      </w:r>
      <w:r>
        <w:rPr>
          <w:sz w:val="24"/>
          <w:szCs w:val="24"/>
        </w:rPr>
        <w:t>σύστημα</w:t>
      </w:r>
      <w:r w:rsidRPr="00AD65EB">
        <w:rPr>
          <w:sz w:val="24"/>
          <w:szCs w:val="24"/>
        </w:rPr>
        <w:t xml:space="preserve"> </w:t>
      </w:r>
      <w:r>
        <w:rPr>
          <w:sz w:val="24"/>
          <w:szCs w:val="24"/>
        </w:rPr>
        <w:t>Εκπαίδευσης</w:t>
      </w:r>
      <w:r w:rsidRPr="00AD65EB">
        <w:rPr>
          <w:sz w:val="24"/>
          <w:szCs w:val="24"/>
        </w:rPr>
        <w:t xml:space="preserve"> </w:t>
      </w:r>
      <w:r>
        <w:rPr>
          <w:sz w:val="24"/>
          <w:szCs w:val="24"/>
        </w:rPr>
        <w:t>και</w:t>
      </w:r>
      <w:r w:rsidRPr="00AD65EB">
        <w:rPr>
          <w:sz w:val="24"/>
          <w:szCs w:val="24"/>
        </w:rPr>
        <w:t xml:space="preserve"> </w:t>
      </w:r>
      <w:r>
        <w:rPr>
          <w:sz w:val="24"/>
          <w:szCs w:val="24"/>
        </w:rPr>
        <w:t>Κατάρτισης</w:t>
      </w:r>
      <w:r w:rsidRPr="00AD65EB">
        <w:rPr>
          <w:sz w:val="24"/>
          <w:szCs w:val="24"/>
        </w:rPr>
        <w:t>.</w:t>
      </w:r>
    </w:p>
    <w:p w14:paraId="7085AF87" w14:textId="77777777" w:rsidR="00AF68E1" w:rsidRPr="00AD65EB" w:rsidRDefault="00C16DC9" w:rsidP="00AD65EB">
      <w:pPr>
        <w:pStyle w:val="a3"/>
        <w:numPr>
          <w:ilvl w:val="0"/>
          <w:numId w:val="1"/>
        </w:numPr>
        <w:rPr>
          <w:sz w:val="24"/>
          <w:szCs w:val="24"/>
        </w:rPr>
      </w:pPr>
      <w:r>
        <w:t xml:space="preserve">Ενημέρωση για τους στόχους και τις εντολές του ET2020 </w:t>
      </w:r>
      <w:proofErr w:type="spellStart"/>
      <w:r>
        <w:t>Working</w:t>
      </w:r>
      <w:proofErr w:type="spellEnd"/>
      <w:r>
        <w:t xml:space="preserve"> </w:t>
      </w:r>
      <w:proofErr w:type="spellStart"/>
      <w:r>
        <w:t>Group</w:t>
      </w:r>
      <w:proofErr w:type="spellEnd"/>
      <w:r>
        <w:t xml:space="preserve"> on </w:t>
      </w:r>
      <w:proofErr w:type="spellStart"/>
      <w:r>
        <w:t>Digital</w:t>
      </w:r>
      <w:proofErr w:type="spellEnd"/>
      <w:r>
        <w:t xml:space="preserve"> </w:t>
      </w:r>
      <w:proofErr w:type="spellStart"/>
      <w:r>
        <w:t>Skills</w:t>
      </w:r>
      <w:proofErr w:type="spellEnd"/>
      <w:r>
        <w:t xml:space="preserve"> and </w:t>
      </w:r>
      <w:proofErr w:type="spellStart"/>
      <w:r>
        <w:t>Competences</w:t>
      </w:r>
      <w:proofErr w:type="spellEnd"/>
      <w:r>
        <w:t xml:space="preserve"> και συντονισμός  της  ΕΚ 2020 για τις ψηφιακές δεξιότητες και ικανότητες στο ΥΠΠΕΘ</w:t>
      </w:r>
    </w:p>
    <w:p w14:paraId="53ABB18C" w14:textId="77777777" w:rsidR="00AF68E1" w:rsidRDefault="00AF68E1">
      <w:pPr>
        <w:spacing w:after="0" w:line="240" w:lineRule="auto"/>
        <w:rPr>
          <w:b/>
          <w:sz w:val="24"/>
          <w:szCs w:val="24"/>
        </w:rPr>
      </w:pPr>
    </w:p>
    <w:p w14:paraId="7CC72A16" w14:textId="77777777" w:rsidR="00AF68E1" w:rsidRDefault="00C16DC9">
      <w:pPr>
        <w:spacing w:after="0" w:line="240" w:lineRule="auto"/>
        <w:rPr>
          <w:b/>
          <w:sz w:val="24"/>
          <w:szCs w:val="24"/>
        </w:rPr>
      </w:pPr>
      <w:r>
        <w:rPr>
          <w:b/>
          <w:sz w:val="24"/>
          <w:szCs w:val="24"/>
        </w:rPr>
        <w:t>ΑΝΑΜΕΝΟΜΕΝΑ ΑΠΟΤΕΛΕΣΜΑΤΑ:</w:t>
      </w:r>
    </w:p>
    <w:p w14:paraId="7FA69336" w14:textId="77777777" w:rsidR="00AF68E1" w:rsidRDefault="00AF68E1">
      <w:pPr>
        <w:spacing w:after="0" w:line="240" w:lineRule="auto"/>
        <w:rPr>
          <w:b/>
          <w:sz w:val="24"/>
          <w:szCs w:val="24"/>
        </w:rPr>
      </w:pPr>
    </w:p>
    <w:p w14:paraId="346A7D52" w14:textId="77777777" w:rsidR="00AF68E1" w:rsidRDefault="00C16DC9">
      <w:pPr>
        <w:pStyle w:val="a3"/>
        <w:numPr>
          <w:ilvl w:val="0"/>
          <w:numId w:val="1"/>
        </w:numPr>
        <w:shd w:val="clear" w:color="auto" w:fill="FFFFFF"/>
        <w:spacing w:after="0" w:line="240" w:lineRule="auto"/>
        <w:rPr>
          <w:sz w:val="24"/>
          <w:szCs w:val="24"/>
        </w:rPr>
      </w:pPr>
      <w:r>
        <w:rPr>
          <w:sz w:val="24"/>
          <w:szCs w:val="24"/>
        </w:rPr>
        <w:t xml:space="preserve">Αλληλοενημέρωση ΥΠΠΕΘ και JRC-IPTS </w:t>
      </w:r>
      <w:r>
        <w:rPr>
          <w:rFonts w:ascii="Calibri" w:eastAsia="Times New Roman" w:hAnsi="Calibri" w:cs="Arial"/>
          <w:color w:val="333333"/>
          <w:sz w:val="24"/>
          <w:szCs w:val="24"/>
          <w:lang w:eastAsia="en-GB"/>
        </w:rPr>
        <w:t>περί της υπάρχουσας κατάστασης</w:t>
      </w:r>
      <w:r>
        <w:rPr>
          <w:rFonts w:ascii="Calibri" w:eastAsia="Times New Roman" w:hAnsi="Calibri" w:cs="Times New Roman"/>
          <w:lang w:eastAsia="en-GB"/>
        </w:rPr>
        <w:t>.</w:t>
      </w:r>
    </w:p>
    <w:p w14:paraId="7456929F" w14:textId="77777777" w:rsidR="00AF68E1" w:rsidRDefault="00C16DC9">
      <w:pPr>
        <w:pStyle w:val="a3"/>
        <w:numPr>
          <w:ilvl w:val="0"/>
          <w:numId w:val="1"/>
        </w:numPr>
        <w:shd w:val="clear" w:color="auto" w:fill="FFFFFF"/>
        <w:spacing w:after="0" w:line="240" w:lineRule="auto"/>
        <w:rPr>
          <w:sz w:val="24"/>
          <w:szCs w:val="24"/>
        </w:rPr>
      </w:pPr>
      <w:r>
        <w:rPr>
          <w:sz w:val="24"/>
          <w:szCs w:val="24"/>
        </w:rPr>
        <w:t xml:space="preserve">Προτάσεις συνεργασίας και συντονισμός  </w:t>
      </w:r>
      <w:r>
        <w:t>κατά το πρότυπο άλλων Κ-Μ.</w:t>
      </w:r>
    </w:p>
    <w:p w14:paraId="3843C3D1" w14:textId="77777777" w:rsidR="00AF68E1" w:rsidRDefault="00AF68E1">
      <w:pPr>
        <w:spacing w:after="0" w:line="240" w:lineRule="auto"/>
        <w:rPr>
          <w:sz w:val="24"/>
          <w:szCs w:val="24"/>
        </w:rPr>
      </w:pPr>
    </w:p>
    <w:p w14:paraId="1ABBEBB1" w14:textId="77777777" w:rsidR="00353635" w:rsidRDefault="00353635">
      <w:pPr>
        <w:rPr>
          <w:ins w:id="0" w:author="user" w:date="2016-04-06T13:37:00Z"/>
          <w:b/>
          <w:sz w:val="24"/>
          <w:szCs w:val="24"/>
        </w:rPr>
      </w:pPr>
      <w:ins w:id="1" w:author="user" w:date="2016-04-06T13:37:00Z">
        <w:r>
          <w:rPr>
            <w:b/>
            <w:sz w:val="24"/>
            <w:szCs w:val="24"/>
          </w:rPr>
          <w:br w:type="page"/>
        </w:r>
      </w:ins>
    </w:p>
    <w:p w14:paraId="364D92B5" w14:textId="77777777" w:rsidR="001D43A1" w:rsidDel="00353635" w:rsidRDefault="001D43A1">
      <w:pPr>
        <w:spacing w:after="0" w:line="240" w:lineRule="auto"/>
        <w:rPr>
          <w:del w:id="2" w:author="user" w:date="2016-04-06T13:37:00Z"/>
          <w:b/>
          <w:sz w:val="24"/>
          <w:szCs w:val="24"/>
        </w:rPr>
      </w:pPr>
    </w:p>
    <w:p w14:paraId="59020670" w14:textId="77777777" w:rsidR="001D43A1" w:rsidDel="00353635" w:rsidRDefault="001D43A1">
      <w:pPr>
        <w:spacing w:after="0" w:line="240" w:lineRule="auto"/>
        <w:rPr>
          <w:del w:id="3" w:author="user" w:date="2016-04-06T13:37:00Z"/>
          <w:b/>
          <w:sz w:val="24"/>
          <w:szCs w:val="24"/>
        </w:rPr>
      </w:pPr>
    </w:p>
    <w:p w14:paraId="3DBDEAFA" w14:textId="77777777" w:rsidR="001D43A1" w:rsidDel="00353635" w:rsidRDefault="001D43A1">
      <w:pPr>
        <w:spacing w:after="0" w:line="240" w:lineRule="auto"/>
        <w:rPr>
          <w:del w:id="4" w:author="user" w:date="2016-04-06T13:37:00Z"/>
          <w:b/>
          <w:sz w:val="24"/>
          <w:szCs w:val="24"/>
        </w:rPr>
      </w:pPr>
    </w:p>
    <w:p w14:paraId="39EC4F10" w14:textId="77777777" w:rsidR="001D43A1" w:rsidDel="00353635" w:rsidRDefault="001D43A1">
      <w:pPr>
        <w:spacing w:after="0" w:line="240" w:lineRule="auto"/>
        <w:rPr>
          <w:del w:id="5" w:author="user" w:date="2016-04-06T13:37:00Z"/>
          <w:b/>
          <w:sz w:val="24"/>
          <w:szCs w:val="24"/>
        </w:rPr>
      </w:pPr>
    </w:p>
    <w:p w14:paraId="39A1F546" w14:textId="77777777" w:rsidR="001D43A1" w:rsidDel="00353635" w:rsidRDefault="001D43A1">
      <w:pPr>
        <w:spacing w:after="0" w:line="240" w:lineRule="auto"/>
        <w:rPr>
          <w:del w:id="6" w:author="user" w:date="2016-04-06T13:37:00Z"/>
          <w:b/>
          <w:sz w:val="24"/>
          <w:szCs w:val="24"/>
        </w:rPr>
      </w:pPr>
    </w:p>
    <w:p w14:paraId="154B5DD1" w14:textId="77777777" w:rsidR="001D43A1" w:rsidDel="00353635" w:rsidRDefault="001D43A1">
      <w:pPr>
        <w:spacing w:after="0" w:line="240" w:lineRule="auto"/>
        <w:rPr>
          <w:del w:id="7" w:author="user" w:date="2016-04-06T13:37:00Z"/>
          <w:b/>
          <w:sz w:val="24"/>
          <w:szCs w:val="24"/>
        </w:rPr>
      </w:pPr>
    </w:p>
    <w:p w14:paraId="075AD72C" w14:textId="77777777" w:rsidR="00AF68E1" w:rsidRDefault="00C16DC9">
      <w:pPr>
        <w:spacing w:after="0" w:line="240" w:lineRule="auto"/>
        <w:rPr>
          <w:b/>
          <w:sz w:val="24"/>
          <w:szCs w:val="24"/>
        </w:rPr>
      </w:pPr>
      <w:commentRangeStart w:id="8"/>
      <w:del w:id="9" w:author="user" w:date="2016-04-06T13:37:00Z">
        <w:r w:rsidDel="00353635">
          <w:rPr>
            <w:b/>
            <w:sz w:val="24"/>
            <w:szCs w:val="24"/>
          </w:rPr>
          <w:delText xml:space="preserve"> </w:delText>
        </w:r>
      </w:del>
      <w:r>
        <w:rPr>
          <w:b/>
          <w:sz w:val="24"/>
          <w:szCs w:val="24"/>
        </w:rPr>
        <w:t>ΠΡΟΓΡΑΜΜΑ</w:t>
      </w:r>
      <w:commentRangeEnd w:id="8"/>
      <w:r w:rsidR="00EC4B88">
        <w:rPr>
          <w:rStyle w:val="a7"/>
        </w:rPr>
        <w:commentReference w:id="8"/>
      </w:r>
      <w:r w:rsidR="000D593B">
        <w:rPr>
          <w:b/>
          <w:sz w:val="24"/>
          <w:szCs w:val="24"/>
        </w:rPr>
        <w:t xml:space="preserve"> ΗΜΕΡΙΔΑΣ</w:t>
      </w:r>
    </w:p>
    <w:p w14:paraId="42FD67F5" w14:textId="77777777" w:rsidR="000D593B" w:rsidRDefault="000D593B" w:rsidP="00DF2A1E">
      <w:pPr>
        <w:tabs>
          <w:tab w:val="left" w:pos="6510"/>
        </w:tabs>
        <w:spacing w:after="0" w:line="240" w:lineRule="auto"/>
        <w:ind w:left="1980" w:hanging="1980"/>
        <w:rPr>
          <w:b/>
          <w:sz w:val="24"/>
          <w:szCs w:val="24"/>
        </w:rPr>
      </w:pPr>
    </w:p>
    <w:p w14:paraId="0E8A0BF5" w14:textId="77777777" w:rsidR="000D593B" w:rsidRDefault="000D593B" w:rsidP="00DF2A1E">
      <w:pPr>
        <w:tabs>
          <w:tab w:val="left" w:pos="6510"/>
        </w:tabs>
        <w:spacing w:after="0" w:line="240" w:lineRule="auto"/>
        <w:ind w:left="1980" w:hanging="1980"/>
        <w:rPr>
          <w:b/>
          <w:sz w:val="24"/>
          <w:szCs w:val="24"/>
        </w:rPr>
      </w:pPr>
      <w:r>
        <w:rPr>
          <w:b/>
          <w:sz w:val="24"/>
          <w:szCs w:val="24"/>
        </w:rPr>
        <w:t>ΣΥΝΤΟΝΙΣΜΟΣ: Μ. ΤΡΑΝΤΑΛΛΙΔΗ</w:t>
      </w:r>
    </w:p>
    <w:p w14:paraId="60F96355" w14:textId="77777777" w:rsidR="00AF68E1" w:rsidRDefault="00DF2A1E" w:rsidP="00DF2A1E">
      <w:pPr>
        <w:tabs>
          <w:tab w:val="left" w:pos="6510"/>
        </w:tabs>
        <w:spacing w:after="0" w:line="240" w:lineRule="auto"/>
        <w:ind w:left="1980" w:hanging="1980"/>
        <w:rPr>
          <w:b/>
          <w:sz w:val="24"/>
          <w:szCs w:val="24"/>
        </w:rPr>
      </w:pPr>
      <w:r>
        <w:rPr>
          <w:b/>
          <w:sz w:val="24"/>
          <w:szCs w:val="24"/>
        </w:rPr>
        <w:tab/>
      </w:r>
      <w:r>
        <w:rPr>
          <w:b/>
          <w:sz w:val="24"/>
          <w:szCs w:val="24"/>
        </w:rPr>
        <w:tab/>
      </w:r>
    </w:p>
    <w:p w14:paraId="5A64AFF5" w14:textId="7E7CF005" w:rsidR="00AF68E1" w:rsidRDefault="00C16DC9">
      <w:pPr>
        <w:spacing w:after="0" w:line="240" w:lineRule="auto"/>
        <w:ind w:left="1980" w:hanging="1980"/>
        <w:rPr>
          <w:sz w:val="24"/>
          <w:szCs w:val="24"/>
        </w:rPr>
      </w:pPr>
      <w:r>
        <w:rPr>
          <w:sz w:val="24"/>
          <w:szCs w:val="24"/>
        </w:rPr>
        <w:t>10:</w:t>
      </w:r>
      <w:del w:id="10" w:author="user" w:date="2016-04-07T10:38:00Z">
        <w:r w:rsidDel="002F083C">
          <w:rPr>
            <w:sz w:val="24"/>
            <w:szCs w:val="24"/>
          </w:rPr>
          <w:delText xml:space="preserve"> </w:delText>
        </w:r>
      </w:del>
      <w:r>
        <w:rPr>
          <w:sz w:val="24"/>
          <w:szCs w:val="24"/>
        </w:rPr>
        <w:t>00-10:15</w:t>
      </w:r>
      <w:r>
        <w:rPr>
          <w:b/>
          <w:sz w:val="24"/>
          <w:szCs w:val="24"/>
        </w:rPr>
        <w:t xml:space="preserve"> </w:t>
      </w:r>
      <w:r>
        <w:rPr>
          <w:sz w:val="24"/>
          <w:szCs w:val="24"/>
        </w:rPr>
        <w:t>Καλωσόρισμα από τον Γενικό Γραμματέα (για επιβεβαίωση)</w:t>
      </w:r>
    </w:p>
    <w:p w14:paraId="63BF4269" w14:textId="77777777" w:rsidR="00AF68E1" w:rsidRDefault="00AF68E1">
      <w:pPr>
        <w:spacing w:after="0" w:line="240" w:lineRule="auto"/>
        <w:ind w:left="1980" w:hanging="1980"/>
        <w:rPr>
          <w:sz w:val="24"/>
          <w:szCs w:val="24"/>
        </w:rPr>
      </w:pPr>
    </w:p>
    <w:p w14:paraId="3B63B260" w14:textId="1A10EE39" w:rsidR="00AF68E1" w:rsidRDefault="00C16DC9">
      <w:pPr>
        <w:spacing w:after="0" w:line="240" w:lineRule="auto"/>
        <w:ind w:left="1980" w:hanging="1980"/>
        <w:rPr>
          <w:sz w:val="24"/>
          <w:szCs w:val="24"/>
        </w:rPr>
      </w:pPr>
      <w:r>
        <w:rPr>
          <w:sz w:val="24"/>
          <w:szCs w:val="24"/>
        </w:rPr>
        <w:t>10:</w:t>
      </w:r>
      <w:del w:id="11" w:author="user" w:date="2016-04-07T10:38:00Z">
        <w:r w:rsidDel="002F083C">
          <w:rPr>
            <w:sz w:val="24"/>
            <w:szCs w:val="24"/>
          </w:rPr>
          <w:delText xml:space="preserve"> </w:delText>
        </w:r>
      </w:del>
      <w:r>
        <w:rPr>
          <w:sz w:val="24"/>
          <w:szCs w:val="24"/>
        </w:rPr>
        <w:t xml:space="preserve">15-10:30 Εθνική πολιτική για τις ΤΠΕ στην Εκπαίδευση &amp; </w:t>
      </w:r>
      <w:r w:rsidR="00B45BE9">
        <w:rPr>
          <w:sz w:val="24"/>
          <w:szCs w:val="24"/>
        </w:rPr>
        <w:t>Κατάρτιση</w:t>
      </w:r>
      <w:ins w:id="12" w:author="user" w:date="2016-04-07T10:37:00Z">
        <w:r w:rsidR="002F083C" w:rsidRPr="002F083C">
          <w:rPr>
            <w:sz w:val="24"/>
            <w:szCs w:val="24"/>
            <w:rPrChange w:id="13" w:author="user" w:date="2016-04-07T10:37:00Z">
              <w:rPr>
                <w:sz w:val="24"/>
                <w:szCs w:val="24"/>
                <w:lang w:val="en-US"/>
              </w:rPr>
            </w:rPrChange>
          </w:rPr>
          <w:t xml:space="preserve"> </w:t>
        </w:r>
      </w:ins>
      <w:r>
        <w:rPr>
          <w:sz w:val="24"/>
          <w:szCs w:val="24"/>
        </w:rPr>
        <w:t>(</w:t>
      </w:r>
      <w:del w:id="14" w:author="user" w:date="2016-04-07T10:37:00Z">
        <w:r w:rsidRPr="00DD5056" w:rsidDel="002F083C">
          <w:rPr>
            <w:b/>
            <w:sz w:val="24"/>
            <w:szCs w:val="24"/>
            <w:rPrChange w:id="15" w:author="user" w:date="2016-04-07T10:47:00Z">
              <w:rPr>
                <w:sz w:val="24"/>
                <w:szCs w:val="24"/>
              </w:rPr>
            </w:rPrChange>
          </w:rPr>
          <w:delText xml:space="preserve"> </w:delText>
        </w:r>
      </w:del>
      <w:r w:rsidR="00552B2D" w:rsidRPr="00DD5056">
        <w:rPr>
          <w:b/>
          <w:sz w:val="24"/>
          <w:szCs w:val="24"/>
          <w:rPrChange w:id="16" w:author="user" w:date="2016-04-07T10:47:00Z">
            <w:rPr>
              <w:sz w:val="24"/>
              <w:szCs w:val="24"/>
            </w:rPr>
          </w:rPrChange>
        </w:rPr>
        <w:t>Θ.</w:t>
      </w:r>
      <w:ins w:id="17" w:author="user" w:date="2016-04-07T10:37:00Z">
        <w:r w:rsidR="002F083C" w:rsidRPr="00DD5056">
          <w:rPr>
            <w:b/>
            <w:sz w:val="24"/>
            <w:szCs w:val="24"/>
            <w:rPrChange w:id="18" w:author="user" w:date="2016-04-07T10:47:00Z">
              <w:rPr>
                <w:sz w:val="24"/>
                <w:szCs w:val="24"/>
              </w:rPr>
            </w:rPrChange>
          </w:rPr>
          <w:t xml:space="preserve"> </w:t>
        </w:r>
      </w:ins>
      <w:del w:id="19" w:author="user" w:date="2016-04-07T10:37:00Z">
        <w:r w:rsidR="00552B2D" w:rsidRPr="00DD5056" w:rsidDel="002F083C">
          <w:rPr>
            <w:b/>
            <w:sz w:val="24"/>
            <w:szCs w:val="24"/>
            <w:rPrChange w:id="20" w:author="user" w:date="2016-04-07T10:47:00Z">
              <w:rPr>
                <w:sz w:val="24"/>
                <w:szCs w:val="24"/>
              </w:rPr>
            </w:rPrChange>
          </w:rPr>
          <w:delText>ΚΑΡΟΥΝΟΣ</w:delText>
        </w:r>
      </w:del>
      <w:proofErr w:type="spellStart"/>
      <w:ins w:id="21" w:author="user" w:date="2016-04-07T10:37:00Z">
        <w:r w:rsidR="002F083C" w:rsidRPr="00DD5056">
          <w:rPr>
            <w:b/>
            <w:sz w:val="24"/>
            <w:szCs w:val="24"/>
            <w:rPrChange w:id="22" w:author="user" w:date="2016-04-07T10:47:00Z">
              <w:rPr>
                <w:sz w:val="24"/>
                <w:szCs w:val="24"/>
              </w:rPr>
            </w:rPrChange>
          </w:rPr>
          <w:t>Καρούνος</w:t>
        </w:r>
      </w:ins>
      <w:proofErr w:type="spellEnd"/>
      <w:r>
        <w:rPr>
          <w:sz w:val="24"/>
          <w:szCs w:val="24"/>
        </w:rPr>
        <w:t>)</w:t>
      </w:r>
    </w:p>
    <w:p w14:paraId="7ABEECDB" w14:textId="77777777" w:rsidR="00AF68E1" w:rsidRDefault="00AF68E1">
      <w:pPr>
        <w:spacing w:after="0" w:line="240" w:lineRule="auto"/>
        <w:ind w:left="1980" w:hanging="1980"/>
        <w:rPr>
          <w:sz w:val="24"/>
          <w:szCs w:val="24"/>
        </w:rPr>
      </w:pPr>
    </w:p>
    <w:p w14:paraId="0991818D" w14:textId="20D3E6CF" w:rsidR="00AF68E1" w:rsidDel="002F083C" w:rsidRDefault="00C16DC9">
      <w:pPr>
        <w:spacing w:after="0" w:line="240" w:lineRule="auto"/>
        <w:ind w:left="1980" w:hanging="1980"/>
        <w:rPr>
          <w:del w:id="23" w:author="user" w:date="2016-04-07T10:39:00Z"/>
          <w:sz w:val="24"/>
          <w:szCs w:val="24"/>
        </w:rPr>
      </w:pPr>
      <w:r>
        <w:rPr>
          <w:sz w:val="24"/>
          <w:szCs w:val="24"/>
        </w:rPr>
        <w:t>10:</w:t>
      </w:r>
      <w:del w:id="24" w:author="user" w:date="2016-04-07T10:38:00Z">
        <w:r w:rsidDel="002F083C">
          <w:rPr>
            <w:sz w:val="24"/>
            <w:szCs w:val="24"/>
          </w:rPr>
          <w:delText xml:space="preserve"> </w:delText>
        </w:r>
      </w:del>
      <w:r>
        <w:rPr>
          <w:sz w:val="24"/>
          <w:szCs w:val="24"/>
        </w:rPr>
        <w:t xml:space="preserve">30-10:45 Έρευνα </w:t>
      </w:r>
      <w:r>
        <w:rPr>
          <w:sz w:val="24"/>
          <w:szCs w:val="24"/>
          <w:lang w:val="en-US"/>
        </w:rPr>
        <w:t>PIAAC</w:t>
      </w:r>
      <w:r>
        <w:rPr>
          <w:sz w:val="24"/>
          <w:szCs w:val="24"/>
        </w:rPr>
        <w:t xml:space="preserve"> του ΟΟΣΑ στην Ελλάδα και αναμενόμενα αποτελέσματα για τις ψηφιακές</w:t>
      </w:r>
      <w:ins w:id="25" w:author="user" w:date="2016-04-07T10:39:00Z">
        <w:r w:rsidR="002F083C">
          <w:rPr>
            <w:sz w:val="24"/>
            <w:szCs w:val="24"/>
          </w:rPr>
          <w:t xml:space="preserve"> </w:t>
        </w:r>
      </w:ins>
      <w:del w:id="26" w:author="user" w:date="2016-04-07T10:39:00Z">
        <w:r w:rsidDel="002F083C">
          <w:rPr>
            <w:sz w:val="24"/>
            <w:szCs w:val="24"/>
          </w:rPr>
          <w:delText xml:space="preserve"> </w:delText>
        </w:r>
      </w:del>
    </w:p>
    <w:p w14:paraId="2E23B898" w14:textId="77777777" w:rsidR="00AF68E1" w:rsidRDefault="00C16DC9">
      <w:pPr>
        <w:spacing w:after="0" w:line="240" w:lineRule="auto"/>
        <w:ind w:left="1980" w:hanging="1980"/>
        <w:rPr>
          <w:sz w:val="24"/>
          <w:szCs w:val="24"/>
        </w:rPr>
      </w:pPr>
      <w:r>
        <w:rPr>
          <w:sz w:val="24"/>
          <w:szCs w:val="24"/>
        </w:rPr>
        <w:t>δεξιότητες του πληθυσμού (16-65 ετών) (</w:t>
      </w:r>
      <w:r w:rsidRPr="4E5AD76A">
        <w:rPr>
          <w:b/>
          <w:sz w:val="24"/>
          <w:szCs w:val="24"/>
        </w:rPr>
        <w:t xml:space="preserve">Μ. </w:t>
      </w:r>
      <w:r w:rsidRPr="1FFDF8CC">
        <w:rPr>
          <w:b/>
          <w:sz w:val="24"/>
          <w:szCs w:val="24"/>
        </w:rPr>
        <w:t>Τρανταλλίδη</w:t>
      </w:r>
      <w:r>
        <w:rPr>
          <w:sz w:val="24"/>
          <w:szCs w:val="24"/>
        </w:rPr>
        <w:t>)</w:t>
      </w:r>
    </w:p>
    <w:p w14:paraId="2B6D65CE" w14:textId="77777777" w:rsidR="00AF68E1" w:rsidRDefault="00AF68E1">
      <w:pPr>
        <w:spacing w:after="0" w:line="240" w:lineRule="auto"/>
        <w:ind w:left="1980" w:hanging="1980"/>
        <w:rPr>
          <w:sz w:val="24"/>
          <w:szCs w:val="24"/>
        </w:rPr>
      </w:pPr>
    </w:p>
    <w:p w14:paraId="1EE7475C" w14:textId="4AA54C77" w:rsidR="00AF68E1" w:rsidRDefault="00C16DC9">
      <w:pPr>
        <w:spacing w:after="0" w:line="240" w:lineRule="auto"/>
        <w:ind w:left="2160" w:hanging="2160"/>
        <w:rPr>
          <w:sz w:val="24"/>
          <w:szCs w:val="24"/>
        </w:rPr>
      </w:pPr>
      <w:r>
        <w:rPr>
          <w:sz w:val="24"/>
          <w:szCs w:val="24"/>
        </w:rPr>
        <w:t>10:45-11</w:t>
      </w:r>
      <w:del w:id="27" w:author="user" w:date="2016-04-07T10:38:00Z">
        <w:r w:rsidDel="002F083C">
          <w:rPr>
            <w:sz w:val="24"/>
            <w:szCs w:val="24"/>
          </w:rPr>
          <w:delText>.</w:delText>
        </w:r>
      </w:del>
      <w:ins w:id="28" w:author="user" w:date="2016-04-07T10:38:00Z">
        <w:r w:rsidR="002F083C">
          <w:rPr>
            <w:sz w:val="24"/>
            <w:szCs w:val="24"/>
          </w:rPr>
          <w:t>:</w:t>
        </w:r>
      </w:ins>
      <w:r>
        <w:rPr>
          <w:sz w:val="24"/>
          <w:szCs w:val="24"/>
        </w:rPr>
        <w:t xml:space="preserve">00 Ομάδα Εργασίας για τις Ψηφιακές δεξιότητες στο πλαίσιο του </w:t>
      </w:r>
      <w:r>
        <w:rPr>
          <w:sz w:val="24"/>
          <w:szCs w:val="24"/>
          <w:lang w:val="en-US"/>
        </w:rPr>
        <w:t>ET</w:t>
      </w:r>
      <w:r>
        <w:rPr>
          <w:sz w:val="24"/>
          <w:szCs w:val="24"/>
        </w:rPr>
        <w:t xml:space="preserve"> 2020 (</w:t>
      </w:r>
      <w:r w:rsidRPr="B8E9BE3C">
        <w:rPr>
          <w:b/>
          <w:sz w:val="24"/>
          <w:szCs w:val="24"/>
        </w:rPr>
        <w:t xml:space="preserve">Α. </w:t>
      </w:r>
      <w:r w:rsidRPr="DEF86EDB">
        <w:rPr>
          <w:b/>
          <w:sz w:val="24"/>
          <w:szCs w:val="24"/>
        </w:rPr>
        <w:t>Ρούσκας</w:t>
      </w:r>
      <w:r>
        <w:rPr>
          <w:sz w:val="24"/>
          <w:szCs w:val="24"/>
        </w:rPr>
        <w:t>)</w:t>
      </w:r>
    </w:p>
    <w:p w14:paraId="29A95EC1" w14:textId="77777777" w:rsidR="00AF68E1" w:rsidRDefault="00AF68E1">
      <w:pPr>
        <w:spacing w:after="0" w:line="240" w:lineRule="auto"/>
        <w:ind w:left="2160" w:hanging="2160"/>
        <w:rPr>
          <w:sz w:val="24"/>
          <w:szCs w:val="24"/>
        </w:rPr>
      </w:pPr>
    </w:p>
    <w:p w14:paraId="61A4CCC8" w14:textId="2478A44C" w:rsidR="00AF68E1" w:rsidRDefault="00C16DC9">
      <w:pPr>
        <w:spacing w:after="0" w:line="240" w:lineRule="auto"/>
        <w:ind w:left="1980" w:hanging="1980"/>
        <w:rPr>
          <w:b/>
          <w:sz w:val="24"/>
          <w:szCs w:val="24"/>
        </w:rPr>
      </w:pPr>
      <w:r>
        <w:rPr>
          <w:sz w:val="24"/>
          <w:szCs w:val="24"/>
        </w:rPr>
        <w:t>11:</w:t>
      </w:r>
      <w:del w:id="29" w:author="user" w:date="2016-04-07T10:38:00Z">
        <w:r w:rsidDel="002F083C">
          <w:rPr>
            <w:sz w:val="24"/>
            <w:szCs w:val="24"/>
          </w:rPr>
          <w:delText xml:space="preserve"> </w:delText>
        </w:r>
      </w:del>
      <w:r>
        <w:rPr>
          <w:sz w:val="24"/>
          <w:szCs w:val="24"/>
        </w:rPr>
        <w:t>00-12:00 Παρουσίαση της έρευνας του JRC-IPTS για τις ΤΠΕ στην μάθηση και τις δεξιότητες (</w:t>
      </w:r>
      <w:r w:rsidRPr="6F883DD1">
        <w:rPr>
          <w:b/>
          <w:sz w:val="24"/>
          <w:szCs w:val="24"/>
        </w:rPr>
        <w:t>Π</w:t>
      </w:r>
      <w:r w:rsidR="00B45BE9">
        <w:rPr>
          <w:b/>
          <w:sz w:val="24"/>
          <w:szCs w:val="24"/>
        </w:rPr>
        <w:t>.</w:t>
      </w:r>
      <w:r w:rsidRPr="6F883DD1">
        <w:rPr>
          <w:b/>
          <w:sz w:val="24"/>
          <w:szCs w:val="24"/>
        </w:rPr>
        <w:t xml:space="preserve"> Καμπύλης) </w:t>
      </w:r>
    </w:p>
    <w:p w14:paraId="0A50F71E" w14:textId="77777777" w:rsidR="00AF68E1" w:rsidRDefault="00C16DC9">
      <w:pPr>
        <w:spacing w:after="0" w:line="240" w:lineRule="auto"/>
        <w:ind w:left="1980" w:hanging="1980"/>
        <w:rPr>
          <w:sz w:val="24"/>
          <w:szCs w:val="24"/>
        </w:rPr>
      </w:pPr>
      <w:r w:rsidRPr="CA8BB048">
        <w:rPr>
          <w:b/>
          <w:sz w:val="24"/>
          <w:szCs w:val="24"/>
        </w:rPr>
        <w:t xml:space="preserve">                        </w:t>
      </w:r>
      <w:r>
        <w:rPr>
          <w:sz w:val="24"/>
          <w:szCs w:val="24"/>
        </w:rPr>
        <w:t>Ε &amp; A</w:t>
      </w:r>
    </w:p>
    <w:p w14:paraId="5F24E0EF" w14:textId="5C5B9FFA" w:rsidR="00AF68E1" w:rsidRDefault="00C16DC9">
      <w:pPr>
        <w:spacing w:after="0" w:line="240" w:lineRule="auto"/>
        <w:ind w:left="1980" w:hanging="1980"/>
        <w:rPr>
          <w:sz w:val="24"/>
          <w:szCs w:val="24"/>
        </w:rPr>
      </w:pPr>
      <w:r>
        <w:rPr>
          <w:sz w:val="24"/>
          <w:szCs w:val="24"/>
        </w:rPr>
        <w:t>12:</w:t>
      </w:r>
      <w:del w:id="30" w:author="user" w:date="2016-04-07T10:38:00Z">
        <w:r w:rsidDel="002F083C">
          <w:rPr>
            <w:sz w:val="24"/>
            <w:szCs w:val="24"/>
          </w:rPr>
          <w:delText xml:space="preserve"> </w:delText>
        </w:r>
      </w:del>
      <w:r>
        <w:rPr>
          <w:sz w:val="24"/>
          <w:szCs w:val="24"/>
        </w:rPr>
        <w:t>00-12:</w:t>
      </w:r>
      <w:del w:id="31" w:author="user" w:date="2016-04-07T10:38:00Z">
        <w:r w:rsidDel="002F083C">
          <w:rPr>
            <w:sz w:val="24"/>
            <w:szCs w:val="24"/>
          </w:rPr>
          <w:delText xml:space="preserve"> </w:delText>
        </w:r>
      </w:del>
      <w:r>
        <w:rPr>
          <w:sz w:val="24"/>
          <w:szCs w:val="24"/>
        </w:rPr>
        <w:t>15 Διάλειμμα – Καφές</w:t>
      </w:r>
    </w:p>
    <w:p w14:paraId="24D62304" w14:textId="77777777" w:rsidR="00AF68E1" w:rsidRDefault="00AF68E1">
      <w:pPr>
        <w:spacing w:after="0" w:line="240" w:lineRule="auto"/>
        <w:ind w:left="1980" w:hanging="1980"/>
        <w:rPr>
          <w:sz w:val="24"/>
          <w:szCs w:val="24"/>
        </w:rPr>
      </w:pPr>
    </w:p>
    <w:p w14:paraId="460A2366" w14:textId="42151F46" w:rsidR="00AF68E1" w:rsidRDefault="00C16DC9">
      <w:pPr>
        <w:spacing w:after="0" w:line="240" w:lineRule="auto"/>
        <w:ind w:left="1980" w:hanging="1980"/>
        <w:rPr>
          <w:sz w:val="24"/>
          <w:szCs w:val="24"/>
        </w:rPr>
      </w:pPr>
      <w:r>
        <w:rPr>
          <w:sz w:val="24"/>
          <w:szCs w:val="24"/>
        </w:rPr>
        <w:t>12:</w:t>
      </w:r>
      <w:del w:id="32" w:author="user" w:date="2016-04-07T10:38:00Z">
        <w:r w:rsidDel="002F083C">
          <w:rPr>
            <w:sz w:val="24"/>
            <w:szCs w:val="24"/>
          </w:rPr>
          <w:delText xml:space="preserve"> </w:delText>
        </w:r>
      </w:del>
      <w:r>
        <w:rPr>
          <w:sz w:val="24"/>
          <w:szCs w:val="24"/>
        </w:rPr>
        <w:t xml:space="preserve">15-12:45 Ενημέρωση για την επικείμενη ημερίδα στη Σεβίλλη σχετικά με τα μοντέλα πολιτικής για την ενσωμάτωση των ψηφιακών τεχνολογιών στα εκπαιδευτικά συστήματα της Ε.Ε </w:t>
      </w:r>
      <w:r w:rsidRPr="23175123">
        <w:rPr>
          <w:b/>
          <w:sz w:val="24"/>
          <w:szCs w:val="24"/>
        </w:rPr>
        <w:t>(Π</w:t>
      </w:r>
      <w:r w:rsidR="00B45BE9">
        <w:rPr>
          <w:b/>
          <w:sz w:val="24"/>
          <w:szCs w:val="24"/>
        </w:rPr>
        <w:t>.</w:t>
      </w:r>
      <w:ins w:id="33" w:author="user" w:date="2016-04-07T10:37:00Z">
        <w:r w:rsidR="002F083C">
          <w:rPr>
            <w:b/>
            <w:sz w:val="24"/>
            <w:szCs w:val="24"/>
          </w:rPr>
          <w:t xml:space="preserve"> </w:t>
        </w:r>
      </w:ins>
      <w:r w:rsidR="00B45BE9">
        <w:rPr>
          <w:b/>
          <w:sz w:val="24"/>
          <w:szCs w:val="24"/>
        </w:rPr>
        <w:t>Κ</w:t>
      </w:r>
      <w:r w:rsidRPr="23175123">
        <w:rPr>
          <w:b/>
          <w:sz w:val="24"/>
          <w:szCs w:val="24"/>
        </w:rPr>
        <w:t>αμπύλης</w:t>
      </w:r>
      <w:r>
        <w:rPr>
          <w:sz w:val="24"/>
          <w:szCs w:val="24"/>
        </w:rPr>
        <w:t xml:space="preserve">) </w:t>
      </w:r>
    </w:p>
    <w:p w14:paraId="0DFCDCD2" w14:textId="77777777" w:rsidR="00AF68E1" w:rsidRDefault="00C16DC9">
      <w:pPr>
        <w:spacing w:after="0" w:line="240" w:lineRule="auto"/>
        <w:ind w:left="1980" w:hanging="1980"/>
        <w:rPr>
          <w:sz w:val="24"/>
          <w:szCs w:val="24"/>
        </w:rPr>
      </w:pPr>
      <w:r>
        <w:rPr>
          <w:sz w:val="24"/>
          <w:szCs w:val="24"/>
        </w:rPr>
        <w:t xml:space="preserve">                        Ε &amp; A</w:t>
      </w:r>
    </w:p>
    <w:p w14:paraId="38B012D2" w14:textId="076AA1F5" w:rsidR="00AF68E1" w:rsidRDefault="002F083C">
      <w:pPr>
        <w:spacing w:after="0" w:line="240" w:lineRule="auto"/>
        <w:ind w:left="1980" w:hanging="1980"/>
        <w:rPr>
          <w:sz w:val="24"/>
          <w:szCs w:val="24"/>
        </w:rPr>
      </w:pPr>
      <w:ins w:id="34" w:author="user" w:date="2016-04-07T10:38:00Z">
        <w:r>
          <w:rPr>
            <w:sz w:val="24"/>
            <w:szCs w:val="24"/>
          </w:rPr>
          <w:t>1</w:t>
        </w:r>
      </w:ins>
      <w:commentRangeStart w:id="35"/>
      <w:r w:rsidR="00C16DC9">
        <w:rPr>
          <w:sz w:val="24"/>
          <w:szCs w:val="24"/>
        </w:rPr>
        <w:t>2:</w:t>
      </w:r>
      <w:del w:id="36" w:author="user" w:date="2016-04-07T10:38:00Z">
        <w:r w:rsidR="00C16DC9" w:rsidDel="002F083C">
          <w:rPr>
            <w:sz w:val="24"/>
            <w:szCs w:val="24"/>
          </w:rPr>
          <w:delText xml:space="preserve"> </w:delText>
        </w:r>
      </w:del>
      <w:r w:rsidR="00C16DC9">
        <w:rPr>
          <w:sz w:val="24"/>
          <w:szCs w:val="24"/>
        </w:rPr>
        <w:t xml:space="preserve">45-13:00 </w:t>
      </w:r>
      <w:del w:id="37" w:author="user" w:date="2016-04-07T10:38:00Z">
        <w:r w:rsidR="003F4918" w:rsidRPr="003F4918" w:rsidDel="002F083C">
          <w:rPr>
            <w:sz w:val="24"/>
            <w:szCs w:val="24"/>
          </w:rPr>
          <w:delText xml:space="preserve"> </w:delText>
        </w:r>
      </w:del>
      <w:r w:rsidR="003F4918">
        <w:rPr>
          <w:sz w:val="24"/>
          <w:szCs w:val="24"/>
        </w:rPr>
        <w:t xml:space="preserve">Η συμβολή  της δράσης </w:t>
      </w:r>
      <w:r w:rsidR="003F4918">
        <w:rPr>
          <w:sz w:val="24"/>
          <w:szCs w:val="24"/>
          <w:lang w:val="en-US"/>
        </w:rPr>
        <w:t>e</w:t>
      </w:r>
      <w:proofErr w:type="spellStart"/>
      <w:r w:rsidR="003F4918">
        <w:rPr>
          <w:sz w:val="24"/>
          <w:szCs w:val="24"/>
        </w:rPr>
        <w:t>Twining</w:t>
      </w:r>
      <w:proofErr w:type="spellEnd"/>
      <w:r w:rsidR="003F4918">
        <w:rPr>
          <w:sz w:val="24"/>
          <w:szCs w:val="24"/>
        </w:rPr>
        <w:t xml:space="preserve"> στην ανάπτυξη των δεξιοτήτων εκπαιδευτικών και μαθητών</w:t>
      </w:r>
      <w:r w:rsidR="00C16DC9">
        <w:rPr>
          <w:sz w:val="24"/>
          <w:szCs w:val="24"/>
        </w:rPr>
        <w:t xml:space="preserve"> </w:t>
      </w:r>
      <w:r w:rsidR="00C16DC9" w:rsidRPr="23BD62A3">
        <w:rPr>
          <w:b/>
          <w:sz w:val="24"/>
          <w:szCs w:val="24"/>
        </w:rPr>
        <w:t>(Π. Αγγελόπουλος</w:t>
      </w:r>
      <w:r w:rsidR="00C16DC9">
        <w:rPr>
          <w:sz w:val="24"/>
          <w:szCs w:val="24"/>
        </w:rPr>
        <w:t>)</w:t>
      </w:r>
    </w:p>
    <w:p w14:paraId="55CED469" w14:textId="7A8C20CE" w:rsidR="00AF68E1" w:rsidRDefault="00AD65EB">
      <w:pPr>
        <w:spacing w:after="0" w:line="240" w:lineRule="auto"/>
        <w:ind w:left="1980" w:hanging="1980"/>
        <w:rPr>
          <w:sz w:val="24"/>
          <w:szCs w:val="24"/>
        </w:rPr>
      </w:pPr>
      <w:r w:rsidRPr="00AD65EB">
        <w:rPr>
          <w:sz w:val="24"/>
          <w:szCs w:val="24"/>
        </w:rPr>
        <w:t>1</w:t>
      </w:r>
      <w:r w:rsidR="0079259C">
        <w:rPr>
          <w:sz w:val="24"/>
          <w:szCs w:val="24"/>
        </w:rPr>
        <w:t>3</w:t>
      </w:r>
      <w:r w:rsidRPr="00AD65EB">
        <w:rPr>
          <w:sz w:val="24"/>
          <w:szCs w:val="24"/>
        </w:rPr>
        <w:t>:</w:t>
      </w:r>
      <w:del w:id="38" w:author="user" w:date="2016-04-07T10:38:00Z">
        <w:r w:rsidRPr="00AD65EB" w:rsidDel="002F083C">
          <w:rPr>
            <w:sz w:val="24"/>
            <w:szCs w:val="24"/>
          </w:rPr>
          <w:delText xml:space="preserve"> </w:delText>
        </w:r>
      </w:del>
      <w:r w:rsidR="0079259C">
        <w:rPr>
          <w:sz w:val="24"/>
          <w:szCs w:val="24"/>
        </w:rPr>
        <w:t>00</w:t>
      </w:r>
      <w:r w:rsidRPr="00AD65EB">
        <w:rPr>
          <w:sz w:val="24"/>
          <w:szCs w:val="24"/>
        </w:rPr>
        <w:t>-13:</w:t>
      </w:r>
      <w:r w:rsidR="0079259C">
        <w:rPr>
          <w:sz w:val="24"/>
          <w:szCs w:val="24"/>
        </w:rPr>
        <w:t>15</w:t>
      </w:r>
      <w:r w:rsidR="009B64B9" w:rsidRPr="009B64B9">
        <w:rPr>
          <w:sz w:val="24"/>
          <w:szCs w:val="24"/>
        </w:rPr>
        <w:t xml:space="preserve"> </w:t>
      </w:r>
      <w:r w:rsidR="003F4918">
        <w:rPr>
          <w:sz w:val="24"/>
          <w:szCs w:val="24"/>
          <w:lang w:val="en-US"/>
        </w:rPr>
        <w:t>Creative</w:t>
      </w:r>
      <w:r w:rsidR="003F4918">
        <w:rPr>
          <w:sz w:val="24"/>
          <w:szCs w:val="24"/>
        </w:rPr>
        <w:t xml:space="preserve"> </w:t>
      </w:r>
      <w:r w:rsidR="003F4918">
        <w:rPr>
          <w:sz w:val="24"/>
          <w:szCs w:val="24"/>
          <w:lang w:val="en-US"/>
        </w:rPr>
        <w:t>Classroom</w:t>
      </w:r>
      <w:r w:rsidR="003F4918">
        <w:rPr>
          <w:sz w:val="24"/>
          <w:szCs w:val="24"/>
        </w:rPr>
        <w:t xml:space="preserve">: ένα παράδειγμα διαδικτυακής κοινότητας μάθησης στο </w:t>
      </w:r>
      <w:r w:rsidR="003F4918">
        <w:rPr>
          <w:sz w:val="24"/>
          <w:szCs w:val="24"/>
          <w:lang w:val="en-US"/>
        </w:rPr>
        <w:t>eTwinning</w:t>
      </w:r>
      <w:r w:rsidRPr="00AD65EB">
        <w:rPr>
          <w:sz w:val="24"/>
          <w:szCs w:val="24"/>
        </w:rPr>
        <w:t xml:space="preserve"> </w:t>
      </w:r>
      <w:del w:id="39" w:author="user" w:date="2016-04-07T10:39:00Z">
        <w:r w:rsidRPr="00AD65EB" w:rsidDel="002F083C">
          <w:rPr>
            <w:sz w:val="24"/>
            <w:szCs w:val="24"/>
          </w:rPr>
          <w:delText xml:space="preserve"> </w:delText>
        </w:r>
        <w:r w:rsidRPr="00AD65EB" w:rsidDel="002F083C">
          <w:rPr>
            <w:b/>
            <w:sz w:val="24"/>
            <w:szCs w:val="24"/>
          </w:rPr>
          <w:delText xml:space="preserve"> </w:delText>
        </w:r>
      </w:del>
      <w:r w:rsidRPr="00AD65EB">
        <w:rPr>
          <w:b/>
          <w:sz w:val="24"/>
          <w:szCs w:val="24"/>
        </w:rPr>
        <w:t>(</w:t>
      </w:r>
      <w:r w:rsidR="00B45BE9">
        <w:rPr>
          <w:b/>
          <w:sz w:val="24"/>
          <w:szCs w:val="24"/>
        </w:rPr>
        <w:t>Ε.</w:t>
      </w:r>
      <w:ins w:id="40" w:author="user" w:date="2016-04-07T10:39:00Z">
        <w:r w:rsidR="002F083C">
          <w:rPr>
            <w:b/>
            <w:sz w:val="24"/>
            <w:szCs w:val="24"/>
          </w:rPr>
          <w:t xml:space="preserve"> </w:t>
        </w:r>
      </w:ins>
      <w:r w:rsidRPr="00AD65EB">
        <w:rPr>
          <w:b/>
          <w:sz w:val="24"/>
          <w:szCs w:val="24"/>
        </w:rPr>
        <w:t>Π</w:t>
      </w:r>
      <w:r w:rsidR="00B45BE9">
        <w:rPr>
          <w:b/>
          <w:sz w:val="24"/>
          <w:szCs w:val="24"/>
        </w:rPr>
        <w:t>ατεράκη</w:t>
      </w:r>
      <w:r w:rsidRPr="00AD65EB">
        <w:rPr>
          <w:b/>
          <w:sz w:val="24"/>
          <w:szCs w:val="24"/>
        </w:rPr>
        <w:t>)</w:t>
      </w:r>
      <w:commentRangeEnd w:id="35"/>
      <w:r w:rsidR="00EC4B88">
        <w:rPr>
          <w:rStyle w:val="a7"/>
        </w:rPr>
        <w:commentReference w:id="35"/>
      </w:r>
    </w:p>
    <w:p w14:paraId="7AB79CFA" w14:textId="2E964828" w:rsidR="00AF68E1" w:rsidRPr="002F083C" w:rsidRDefault="009B64B9">
      <w:pPr>
        <w:spacing w:after="0" w:line="240" w:lineRule="auto"/>
        <w:ind w:left="1980" w:hanging="1980"/>
        <w:rPr>
          <w:sz w:val="24"/>
          <w:szCs w:val="24"/>
          <w:lang w:val="en-US"/>
          <w:rPrChange w:id="41" w:author="user" w:date="2016-04-07T10:39:00Z">
            <w:rPr>
              <w:sz w:val="24"/>
              <w:szCs w:val="24"/>
              <w:lang w:val="en-GB"/>
            </w:rPr>
          </w:rPrChange>
        </w:rPr>
      </w:pPr>
      <w:r w:rsidRPr="002F083C">
        <w:rPr>
          <w:sz w:val="24"/>
          <w:szCs w:val="24"/>
          <w:lang w:val="en-US"/>
          <w:rPrChange w:id="42" w:author="user" w:date="2016-04-07T10:39:00Z">
            <w:rPr>
              <w:sz w:val="24"/>
              <w:szCs w:val="24"/>
              <w:lang w:val="en-GB"/>
            </w:rPr>
          </w:rPrChange>
        </w:rPr>
        <w:t>13:15-13</w:t>
      </w:r>
      <w:del w:id="43" w:author="user" w:date="2016-04-07T10:38:00Z">
        <w:r w:rsidRPr="002F083C" w:rsidDel="002F083C">
          <w:rPr>
            <w:sz w:val="24"/>
            <w:szCs w:val="24"/>
            <w:lang w:val="en-US"/>
            <w:rPrChange w:id="44" w:author="user" w:date="2016-04-07T10:39:00Z">
              <w:rPr>
                <w:sz w:val="24"/>
                <w:szCs w:val="24"/>
                <w:lang w:val="en-GB"/>
              </w:rPr>
            </w:rPrChange>
          </w:rPr>
          <w:delText>.</w:delText>
        </w:r>
      </w:del>
      <w:ins w:id="45" w:author="user" w:date="2016-04-07T10:38:00Z">
        <w:r w:rsidR="002F083C" w:rsidRPr="002F083C">
          <w:rPr>
            <w:sz w:val="24"/>
            <w:szCs w:val="24"/>
            <w:lang w:val="en-US"/>
            <w:rPrChange w:id="46" w:author="user" w:date="2016-04-07T10:39:00Z">
              <w:rPr>
                <w:sz w:val="24"/>
                <w:szCs w:val="24"/>
              </w:rPr>
            </w:rPrChange>
          </w:rPr>
          <w:t>:</w:t>
        </w:r>
      </w:ins>
      <w:r w:rsidRPr="002F083C">
        <w:rPr>
          <w:sz w:val="24"/>
          <w:szCs w:val="24"/>
          <w:lang w:val="en-US"/>
          <w:rPrChange w:id="47" w:author="user" w:date="2016-04-07T10:39:00Z">
            <w:rPr>
              <w:sz w:val="24"/>
              <w:szCs w:val="24"/>
              <w:lang w:val="en-GB"/>
            </w:rPr>
          </w:rPrChange>
        </w:rPr>
        <w:t>30</w:t>
      </w:r>
      <w:r w:rsidR="00C74040" w:rsidRPr="002F083C">
        <w:rPr>
          <w:sz w:val="24"/>
          <w:szCs w:val="24"/>
          <w:lang w:val="en-US"/>
          <w:rPrChange w:id="48" w:author="user" w:date="2016-04-07T10:39:00Z">
            <w:rPr>
              <w:sz w:val="24"/>
              <w:szCs w:val="24"/>
              <w:lang w:val="en-GB"/>
            </w:rPr>
          </w:rPrChange>
        </w:rPr>
        <w:t xml:space="preserve"> </w:t>
      </w:r>
      <w:r w:rsidR="003F4918">
        <w:rPr>
          <w:sz w:val="24"/>
          <w:szCs w:val="24"/>
          <w:lang w:val="en-GB"/>
        </w:rPr>
        <w:t>Digital</w:t>
      </w:r>
      <w:r w:rsidR="0079259C" w:rsidRPr="002F083C">
        <w:rPr>
          <w:sz w:val="24"/>
          <w:szCs w:val="24"/>
          <w:lang w:val="en-US"/>
          <w:rPrChange w:id="49" w:author="user" w:date="2016-04-07T10:39:00Z">
            <w:rPr>
              <w:sz w:val="24"/>
              <w:szCs w:val="24"/>
              <w:lang w:val="en-GB"/>
            </w:rPr>
          </w:rPrChange>
        </w:rPr>
        <w:t xml:space="preserve"> </w:t>
      </w:r>
      <w:r w:rsidR="0079259C" w:rsidRPr="0079259C">
        <w:rPr>
          <w:sz w:val="24"/>
          <w:szCs w:val="24"/>
          <w:lang w:val="en-US"/>
        </w:rPr>
        <w:t>ski</w:t>
      </w:r>
      <w:r w:rsidR="0079259C">
        <w:rPr>
          <w:sz w:val="24"/>
          <w:szCs w:val="24"/>
          <w:lang w:val="en-US"/>
        </w:rPr>
        <w:t>lls</w:t>
      </w:r>
      <w:r w:rsidR="0079259C" w:rsidRPr="002F083C">
        <w:rPr>
          <w:sz w:val="24"/>
          <w:szCs w:val="24"/>
          <w:lang w:val="en-US"/>
          <w:rPrChange w:id="50" w:author="user" w:date="2016-04-07T10:39:00Z">
            <w:rPr>
              <w:sz w:val="24"/>
              <w:szCs w:val="24"/>
              <w:lang w:val="en-GB"/>
            </w:rPr>
          </w:rPrChange>
        </w:rPr>
        <w:t xml:space="preserve"> </w:t>
      </w:r>
      <w:r w:rsidR="00C74040">
        <w:rPr>
          <w:sz w:val="24"/>
          <w:szCs w:val="24"/>
          <w:lang w:val="en-GB"/>
        </w:rPr>
        <w:t>gap</w:t>
      </w:r>
      <w:r w:rsidRPr="002F083C">
        <w:rPr>
          <w:sz w:val="24"/>
          <w:szCs w:val="24"/>
          <w:lang w:val="en-US"/>
          <w:rPrChange w:id="51" w:author="user" w:date="2016-04-07T10:39:00Z">
            <w:rPr>
              <w:sz w:val="24"/>
              <w:szCs w:val="24"/>
              <w:lang w:val="en-GB"/>
            </w:rPr>
          </w:rPrChange>
        </w:rPr>
        <w:t xml:space="preserve"> </w:t>
      </w:r>
      <w:r w:rsidRPr="009B64B9">
        <w:rPr>
          <w:sz w:val="24"/>
          <w:szCs w:val="24"/>
        </w:rPr>
        <w:t>σ</w:t>
      </w:r>
      <w:r w:rsidR="0079259C">
        <w:rPr>
          <w:sz w:val="24"/>
          <w:szCs w:val="24"/>
        </w:rPr>
        <w:t>το</w:t>
      </w:r>
      <w:r w:rsidR="0079259C" w:rsidRPr="002F083C">
        <w:rPr>
          <w:sz w:val="24"/>
          <w:szCs w:val="24"/>
          <w:lang w:val="en-US"/>
          <w:rPrChange w:id="52" w:author="user" w:date="2016-04-07T10:39:00Z">
            <w:rPr>
              <w:sz w:val="24"/>
              <w:szCs w:val="24"/>
              <w:lang w:val="en-GB"/>
            </w:rPr>
          </w:rPrChange>
        </w:rPr>
        <w:t xml:space="preserve"> </w:t>
      </w:r>
      <w:r w:rsidR="0079259C">
        <w:rPr>
          <w:sz w:val="24"/>
          <w:szCs w:val="24"/>
        </w:rPr>
        <w:t>πλαίσιο</w:t>
      </w:r>
      <w:r w:rsidR="0079259C" w:rsidRPr="002F083C">
        <w:rPr>
          <w:sz w:val="24"/>
          <w:szCs w:val="24"/>
          <w:lang w:val="en-US"/>
          <w:rPrChange w:id="53" w:author="user" w:date="2016-04-07T10:39:00Z">
            <w:rPr>
              <w:sz w:val="24"/>
              <w:szCs w:val="24"/>
              <w:lang w:val="en-GB"/>
            </w:rPr>
          </w:rPrChange>
        </w:rPr>
        <w:t xml:space="preserve"> </w:t>
      </w:r>
      <w:r w:rsidR="0079259C">
        <w:rPr>
          <w:sz w:val="24"/>
          <w:szCs w:val="24"/>
        </w:rPr>
        <w:t>του</w:t>
      </w:r>
      <w:r w:rsidR="00C16DC9" w:rsidRPr="002F083C">
        <w:rPr>
          <w:sz w:val="24"/>
          <w:szCs w:val="24"/>
          <w:lang w:val="en-US"/>
          <w:rPrChange w:id="54" w:author="user" w:date="2016-04-07T10:39:00Z">
            <w:rPr>
              <w:sz w:val="24"/>
              <w:szCs w:val="24"/>
              <w:lang w:val="en-GB"/>
            </w:rPr>
          </w:rPrChange>
        </w:rPr>
        <w:t xml:space="preserve"> </w:t>
      </w:r>
      <w:r w:rsidR="00C16DC9">
        <w:rPr>
          <w:sz w:val="24"/>
          <w:szCs w:val="24"/>
          <w:lang w:val="en-US"/>
        </w:rPr>
        <w:t>e</w:t>
      </w:r>
      <w:r w:rsidR="00C16DC9" w:rsidRPr="002F083C">
        <w:rPr>
          <w:sz w:val="24"/>
          <w:szCs w:val="24"/>
          <w:lang w:val="en-US"/>
          <w:rPrChange w:id="55" w:author="user" w:date="2016-04-07T10:39:00Z">
            <w:rPr>
              <w:sz w:val="24"/>
              <w:szCs w:val="24"/>
              <w:lang w:val="en-GB"/>
            </w:rPr>
          </w:rPrChange>
        </w:rPr>
        <w:t>-</w:t>
      </w:r>
      <w:r w:rsidR="00C16DC9">
        <w:rPr>
          <w:sz w:val="24"/>
          <w:szCs w:val="24"/>
          <w:lang w:val="en-US"/>
        </w:rPr>
        <w:t>Skills</w:t>
      </w:r>
      <w:r w:rsidR="00C16DC9" w:rsidRPr="002F083C">
        <w:rPr>
          <w:sz w:val="24"/>
          <w:szCs w:val="24"/>
          <w:lang w:val="en-US"/>
          <w:rPrChange w:id="56" w:author="user" w:date="2016-04-07T10:39:00Z">
            <w:rPr>
              <w:sz w:val="24"/>
              <w:szCs w:val="24"/>
              <w:lang w:val="en-GB"/>
            </w:rPr>
          </w:rPrChange>
        </w:rPr>
        <w:t xml:space="preserve"> </w:t>
      </w:r>
      <w:r w:rsidR="00C16DC9">
        <w:rPr>
          <w:sz w:val="24"/>
          <w:szCs w:val="24"/>
          <w:lang w:val="en-GB"/>
        </w:rPr>
        <w:t>for</w:t>
      </w:r>
      <w:r w:rsidR="00C16DC9" w:rsidRPr="002F083C">
        <w:rPr>
          <w:sz w:val="24"/>
          <w:szCs w:val="24"/>
          <w:lang w:val="en-US"/>
          <w:rPrChange w:id="57" w:author="user" w:date="2016-04-07T10:39:00Z">
            <w:rPr>
              <w:sz w:val="24"/>
              <w:szCs w:val="24"/>
              <w:lang w:val="en-GB"/>
            </w:rPr>
          </w:rPrChange>
        </w:rPr>
        <w:t xml:space="preserve"> </w:t>
      </w:r>
      <w:r w:rsidR="00C16DC9">
        <w:rPr>
          <w:sz w:val="24"/>
          <w:szCs w:val="24"/>
          <w:lang w:val="en-GB"/>
        </w:rPr>
        <w:t>jobs</w:t>
      </w:r>
      <w:r w:rsidR="00C16DC9" w:rsidRPr="002F083C">
        <w:rPr>
          <w:sz w:val="24"/>
          <w:szCs w:val="24"/>
          <w:lang w:val="en-US"/>
          <w:rPrChange w:id="58" w:author="user" w:date="2016-04-07T10:39:00Z">
            <w:rPr>
              <w:sz w:val="24"/>
              <w:szCs w:val="24"/>
              <w:lang w:val="en-GB"/>
            </w:rPr>
          </w:rPrChange>
        </w:rPr>
        <w:t xml:space="preserve"> </w:t>
      </w:r>
      <w:r w:rsidR="00C16DC9" w:rsidRPr="002F083C">
        <w:rPr>
          <w:b/>
          <w:sz w:val="24"/>
          <w:szCs w:val="24"/>
          <w:lang w:val="en-US"/>
          <w:rPrChange w:id="59" w:author="user" w:date="2016-04-07T10:39:00Z">
            <w:rPr>
              <w:b/>
              <w:sz w:val="24"/>
              <w:szCs w:val="24"/>
              <w:lang w:val="en-GB"/>
            </w:rPr>
          </w:rPrChange>
        </w:rPr>
        <w:t>(</w:t>
      </w:r>
      <w:r w:rsidRPr="009B64B9">
        <w:rPr>
          <w:b/>
          <w:sz w:val="24"/>
          <w:szCs w:val="24"/>
          <w:lang w:val="en-GB"/>
        </w:rPr>
        <w:t>B</w:t>
      </w:r>
      <w:r w:rsidRPr="002F083C">
        <w:rPr>
          <w:b/>
          <w:sz w:val="24"/>
          <w:szCs w:val="24"/>
          <w:lang w:val="en-US"/>
          <w:rPrChange w:id="60" w:author="user" w:date="2016-04-07T10:39:00Z">
            <w:rPr>
              <w:b/>
              <w:sz w:val="24"/>
              <w:szCs w:val="24"/>
              <w:lang w:val="en-GB"/>
            </w:rPr>
          </w:rPrChange>
        </w:rPr>
        <w:t>.</w:t>
      </w:r>
      <w:ins w:id="61" w:author="user" w:date="2016-04-07T10:39:00Z">
        <w:r w:rsidR="002F083C" w:rsidRPr="002F083C">
          <w:rPr>
            <w:b/>
            <w:sz w:val="24"/>
            <w:szCs w:val="24"/>
            <w:lang w:val="en-US"/>
            <w:rPrChange w:id="62" w:author="user" w:date="2016-04-07T10:39:00Z">
              <w:rPr>
                <w:b/>
                <w:sz w:val="24"/>
                <w:szCs w:val="24"/>
              </w:rPr>
            </w:rPrChange>
          </w:rPr>
          <w:t xml:space="preserve"> </w:t>
        </w:r>
      </w:ins>
      <w:r w:rsidRPr="009B64B9">
        <w:rPr>
          <w:b/>
          <w:sz w:val="24"/>
          <w:szCs w:val="24"/>
          <w:lang w:val="en-GB"/>
        </w:rPr>
        <w:t>T</w:t>
      </w:r>
      <w:proofErr w:type="spellStart"/>
      <w:r w:rsidRPr="009B64B9">
        <w:rPr>
          <w:b/>
          <w:sz w:val="24"/>
          <w:szCs w:val="24"/>
        </w:rPr>
        <w:t>σομπανίδης</w:t>
      </w:r>
      <w:proofErr w:type="spellEnd"/>
      <w:r w:rsidR="003F4918" w:rsidRPr="002F083C">
        <w:rPr>
          <w:sz w:val="24"/>
          <w:szCs w:val="24"/>
          <w:lang w:val="en-US"/>
          <w:rPrChange w:id="63" w:author="user" w:date="2016-04-07T10:39:00Z">
            <w:rPr>
              <w:sz w:val="24"/>
              <w:szCs w:val="24"/>
              <w:lang w:val="en-GB"/>
            </w:rPr>
          </w:rPrChange>
        </w:rPr>
        <w:t>)</w:t>
      </w:r>
    </w:p>
    <w:p w14:paraId="710E250B" w14:textId="77777777" w:rsidR="00AF68E1" w:rsidRPr="00353635" w:rsidRDefault="00C16DC9">
      <w:pPr>
        <w:spacing w:after="0" w:line="240" w:lineRule="auto"/>
        <w:ind w:left="1980" w:hanging="1980"/>
        <w:rPr>
          <w:sz w:val="24"/>
          <w:szCs w:val="24"/>
          <w:rPrChange w:id="64" w:author="user" w:date="2016-04-06T13:37:00Z">
            <w:rPr>
              <w:sz w:val="24"/>
              <w:szCs w:val="24"/>
              <w:lang w:val="en-GB"/>
            </w:rPr>
          </w:rPrChange>
        </w:rPr>
      </w:pPr>
      <w:r w:rsidRPr="002F083C">
        <w:rPr>
          <w:sz w:val="24"/>
          <w:szCs w:val="24"/>
          <w:lang w:val="en-US"/>
          <w:rPrChange w:id="65" w:author="user" w:date="2016-04-07T10:39:00Z">
            <w:rPr>
              <w:sz w:val="24"/>
              <w:szCs w:val="24"/>
              <w:lang w:val="en-GB"/>
            </w:rPr>
          </w:rPrChange>
        </w:rPr>
        <w:t xml:space="preserve">                       </w:t>
      </w:r>
      <w:r>
        <w:rPr>
          <w:sz w:val="24"/>
          <w:szCs w:val="24"/>
        </w:rPr>
        <w:t>Ε</w:t>
      </w:r>
      <w:r w:rsidRPr="00353635">
        <w:rPr>
          <w:sz w:val="24"/>
          <w:szCs w:val="24"/>
          <w:rPrChange w:id="66" w:author="user" w:date="2016-04-06T13:37:00Z">
            <w:rPr>
              <w:sz w:val="24"/>
              <w:szCs w:val="24"/>
              <w:lang w:val="en-GB"/>
            </w:rPr>
          </w:rPrChange>
        </w:rPr>
        <w:t xml:space="preserve"> &amp; </w:t>
      </w:r>
      <w:r w:rsidRPr="004E1849">
        <w:rPr>
          <w:sz w:val="24"/>
          <w:szCs w:val="24"/>
          <w:lang w:val="en-GB"/>
        </w:rPr>
        <w:t>A</w:t>
      </w:r>
    </w:p>
    <w:p w14:paraId="46B00B82" w14:textId="3F5D9805" w:rsidR="00AF68E1" w:rsidRDefault="00C16DC9">
      <w:pPr>
        <w:spacing w:after="0" w:line="240" w:lineRule="auto"/>
        <w:ind w:left="1980" w:hanging="1980"/>
        <w:rPr>
          <w:sz w:val="24"/>
          <w:szCs w:val="24"/>
        </w:rPr>
      </w:pPr>
      <w:commentRangeStart w:id="67"/>
      <w:r>
        <w:rPr>
          <w:sz w:val="24"/>
          <w:szCs w:val="24"/>
        </w:rPr>
        <w:t>13:</w:t>
      </w:r>
      <w:del w:id="68" w:author="user" w:date="2016-04-07T10:38:00Z">
        <w:r w:rsidDel="002F083C">
          <w:rPr>
            <w:sz w:val="24"/>
            <w:szCs w:val="24"/>
          </w:rPr>
          <w:delText xml:space="preserve"> </w:delText>
        </w:r>
      </w:del>
      <w:r w:rsidR="00C74040">
        <w:rPr>
          <w:sz w:val="24"/>
          <w:szCs w:val="24"/>
        </w:rPr>
        <w:t>30</w:t>
      </w:r>
      <w:r>
        <w:rPr>
          <w:sz w:val="24"/>
          <w:szCs w:val="24"/>
        </w:rPr>
        <w:t>-1</w:t>
      </w:r>
      <w:r w:rsidR="00BC3D5D">
        <w:rPr>
          <w:sz w:val="24"/>
          <w:szCs w:val="24"/>
        </w:rPr>
        <w:t>3</w:t>
      </w:r>
      <w:r>
        <w:rPr>
          <w:sz w:val="24"/>
          <w:szCs w:val="24"/>
        </w:rPr>
        <w:t>:</w:t>
      </w:r>
      <w:r w:rsidR="00BC3D5D">
        <w:rPr>
          <w:sz w:val="24"/>
          <w:szCs w:val="24"/>
        </w:rPr>
        <w:t>45</w:t>
      </w:r>
      <w:r>
        <w:rPr>
          <w:sz w:val="24"/>
          <w:szCs w:val="24"/>
        </w:rPr>
        <w:t xml:space="preserve"> </w:t>
      </w:r>
      <w:commentRangeEnd w:id="67"/>
      <w:r w:rsidR="00EC4B88">
        <w:rPr>
          <w:rStyle w:val="a7"/>
        </w:rPr>
        <w:commentReference w:id="67"/>
      </w:r>
      <w:r>
        <w:rPr>
          <w:sz w:val="24"/>
          <w:szCs w:val="24"/>
        </w:rPr>
        <w:t>Επόμενα βήματα- Προτάσεις για συνέργειες και συνεργασίες.</w:t>
      </w:r>
    </w:p>
    <w:p w14:paraId="6AB66572" w14:textId="77777777" w:rsidR="00AF68E1" w:rsidDel="00353635" w:rsidRDefault="00AF68E1">
      <w:pPr>
        <w:spacing w:after="0" w:line="240" w:lineRule="auto"/>
        <w:ind w:left="1980" w:hanging="1980"/>
        <w:rPr>
          <w:del w:id="69" w:author="user" w:date="2016-04-06T13:38:00Z"/>
          <w:sz w:val="24"/>
          <w:szCs w:val="24"/>
        </w:rPr>
      </w:pPr>
    </w:p>
    <w:p w14:paraId="725EC3D7" w14:textId="77777777" w:rsidR="00AF68E1" w:rsidDel="00353635" w:rsidRDefault="00C16DC9">
      <w:pPr>
        <w:shd w:val="clear" w:color="auto" w:fill="FFFFFF"/>
        <w:spacing w:after="0" w:line="240" w:lineRule="auto"/>
        <w:rPr>
          <w:del w:id="70" w:author="user" w:date="2016-04-06T13:38:00Z"/>
          <w:rFonts w:ascii="Times New Roman" w:eastAsia="Times New Roman" w:hAnsi="Times New Roman" w:cs="Times New Roman"/>
          <w:sz w:val="24"/>
          <w:szCs w:val="24"/>
          <w:lang w:eastAsia="en-GB"/>
        </w:rPr>
      </w:pPr>
      <w:del w:id="71" w:author="user" w:date="2016-04-06T13:38:00Z">
        <w:r w:rsidDel="00353635">
          <w:rPr>
            <w:rFonts w:ascii="Arial" w:eastAsia="Times New Roman" w:hAnsi="Arial" w:cs="Arial"/>
            <w:sz w:val="15"/>
            <w:szCs w:val="15"/>
            <w:lang w:val="en-GB" w:eastAsia="en-GB"/>
          </w:rPr>
          <w:delText> </w:delText>
        </w:r>
      </w:del>
    </w:p>
    <w:p w14:paraId="388C11DB" w14:textId="77777777" w:rsidR="00AF68E1" w:rsidRDefault="00AF68E1">
      <w:pPr>
        <w:shd w:val="clear" w:color="auto" w:fill="FFFFFF"/>
        <w:spacing w:after="0" w:line="240" w:lineRule="auto"/>
        <w:rPr>
          <w:ins w:id="72" w:author="user" w:date="2016-04-06T13:38:00Z"/>
          <w:b/>
          <w:sz w:val="24"/>
          <w:szCs w:val="24"/>
        </w:rPr>
        <w:pPrChange w:id="73" w:author="user" w:date="2016-04-06T13:38:00Z">
          <w:pPr>
            <w:spacing w:after="0" w:line="240" w:lineRule="auto"/>
          </w:pPr>
        </w:pPrChange>
      </w:pPr>
    </w:p>
    <w:p w14:paraId="7095D70C" w14:textId="5CBF9120" w:rsidR="00353635" w:rsidDel="00190E96" w:rsidRDefault="00353635" w:rsidP="00190E96">
      <w:pPr>
        <w:shd w:val="clear" w:color="auto" w:fill="FFFFFF"/>
        <w:spacing w:after="0" w:line="240" w:lineRule="auto"/>
        <w:rPr>
          <w:del w:id="74" w:author="user" w:date="2016-04-07T11:48:00Z"/>
          <w:b/>
          <w:sz w:val="24"/>
          <w:szCs w:val="24"/>
        </w:rPr>
        <w:pPrChange w:id="75" w:author="user" w:date="2016-04-07T11:48:00Z">
          <w:pPr>
            <w:spacing w:after="0" w:line="240" w:lineRule="auto"/>
          </w:pPr>
        </w:pPrChange>
      </w:pPr>
    </w:p>
    <w:p w14:paraId="0D6550EE" w14:textId="7CD8288E" w:rsidR="00AF68E1" w:rsidDel="00190E96" w:rsidRDefault="00C16DC9" w:rsidP="00190E96">
      <w:pPr>
        <w:shd w:val="clear" w:color="auto" w:fill="FFFFFF"/>
        <w:spacing w:after="0" w:line="240" w:lineRule="auto"/>
        <w:rPr>
          <w:del w:id="76" w:author="user" w:date="2016-04-07T11:48:00Z"/>
          <w:b/>
          <w:sz w:val="24"/>
          <w:szCs w:val="24"/>
        </w:rPr>
        <w:pPrChange w:id="77" w:author="user" w:date="2016-04-07T11:48:00Z">
          <w:pPr>
            <w:spacing w:after="0" w:line="240" w:lineRule="auto"/>
          </w:pPr>
        </w:pPrChange>
      </w:pPr>
      <w:del w:id="78" w:author="user" w:date="2016-04-07T11:48:00Z">
        <w:r w:rsidDel="00190E96">
          <w:rPr>
            <w:b/>
            <w:sz w:val="24"/>
            <w:szCs w:val="24"/>
          </w:rPr>
          <w:delText>ΠΡΟΣΚΕΚΛΗΜΕΝΟΙ</w:delText>
        </w:r>
      </w:del>
    </w:p>
    <w:p w14:paraId="02DE81F2" w14:textId="0B98C84D" w:rsidR="00AF68E1" w:rsidDel="00190E96" w:rsidRDefault="00AF68E1" w:rsidP="00190E96">
      <w:pPr>
        <w:shd w:val="clear" w:color="auto" w:fill="FFFFFF"/>
        <w:spacing w:after="0" w:line="240" w:lineRule="auto"/>
        <w:rPr>
          <w:del w:id="79" w:author="user" w:date="2016-04-07T11:48:00Z"/>
          <w:b/>
          <w:sz w:val="24"/>
          <w:szCs w:val="24"/>
        </w:rPr>
        <w:pPrChange w:id="80" w:author="user" w:date="2016-04-07T11:48:00Z">
          <w:pPr>
            <w:spacing w:after="0" w:line="240" w:lineRule="auto"/>
          </w:pPr>
        </w:pPrChange>
      </w:pPr>
    </w:p>
    <w:p w14:paraId="2D2BDF55" w14:textId="286F5748" w:rsidR="00AF68E1" w:rsidDel="00190E96" w:rsidRDefault="00C16DC9" w:rsidP="00190E96">
      <w:pPr>
        <w:shd w:val="clear" w:color="auto" w:fill="FFFFFF"/>
        <w:spacing w:after="0" w:line="240" w:lineRule="auto"/>
        <w:rPr>
          <w:del w:id="81" w:author="user" w:date="2016-04-07T11:48:00Z"/>
          <w:b/>
          <w:sz w:val="24"/>
          <w:szCs w:val="24"/>
        </w:rPr>
        <w:pPrChange w:id="82" w:author="user" w:date="2016-04-07T11:48:00Z">
          <w:pPr>
            <w:spacing w:after="0" w:line="240" w:lineRule="auto"/>
          </w:pPr>
        </w:pPrChange>
      </w:pPr>
      <w:del w:id="83" w:author="user" w:date="2016-04-07T11:48:00Z">
        <w:r w:rsidDel="00190E96">
          <w:rPr>
            <w:b/>
            <w:sz w:val="24"/>
            <w:szCs w:val="24"/>
          </w:rPr>
          <w:delText>Γρ.Υπουργού</w:delText>
        </w:r>
      </w:del>
    </w:p>
    <w:p w14:paraId="07237F20" w14:textId="4E6E27A8" w:rsidR="00AF68E1" w:rsidDel="00190E96" w:rsidRDefault="00C16DC9" w:rsidP="00190E96">
      <w:pPr>
        <w:shd w:val="clear" w:color="auto" w:fill="FFFFFF"/>
        <w:spacing w:after="0" w:line="240" w:lineRule="auto"/>
        <w:rPr>
          <w:del w:id="84" w:author="user" w:date="2016-04-07T11:48:00Z"/>
          <w:sz w:val="24"/>
          <w:szCs w:val="24"/>
        </w:rPr>
        <w:pPrChange w:id="85" w:author="user" w:date="2016-04-07T11:48:00Z">
          <w:pPr>
            <w:spacing w:after="0" w:line="240" w:lineRule="auto"/>
          </w:pPr>
        </w:pPrChange>
      </w:pPr>
      <w:del w:id="86" w:author="user" w:date="2016-04-07T11:48:00Z">
        <w:r w:rsidDel="00190E96">
          <w:rPr>
            <w:sz w:val="24"/>
            <w:szCs w:val="24"/>
          </w:rPr>
          <w:delText>ΚΑΤΣΑΡΟΣ ΠΑΝΑΓΙΩΤΗΣ (Διευθυντής Γραφείου Υπουργού)</w:delText>
        </w:r>
      </w:del>
    </w:p>
    <w:p w14:paraId="77D09E6D" w14:textId="1D6946D7" w:rsidR="00AF68E1" w:rsidDel="00190E96" w:rsidRDefault="00C16DC9" w:rsidP="00190E96">
      <w:pPr>
        <w:shd w:val="clear" w:color="auto" w:fill="FFFFFF"/>
        <w:spacing w:after="0" w:line="240" w:lineRule="auto"/>
        <w:rPr>
          <w:del w:id="87" w:author="user" w:date="2016-04-07T11:48:00Z"/>
          <w:b/>
          <w:sz w:val="24"/>
          <w:szCs w:val="24"/>
        </w:rPr>
        <w:pPrChange w:id="88" w:author="user" w:date="2016-04-07T11:48:00Z">
          <w:pPr>
            <w:spacing w:after="0" w:line="240" w:lineRule="auto"/>
          </w:pPr>
        </w:pPrChange>
      </w:pPr>
      <w:del w:id="89" w:author="user" w:date="2016-04-07T11:48:00Z">
        <w:r w:rsidDel="00190E96">
          <w:rPr>
            <w:b/>
            <w:sz w:val="24"/>
            <w:szCs w:val="24"/>
          </w:rPr>
          <w:delText>Γρ.Αναπληρώτριας Υπουργού</w:delText>
        </w:r>
      </w:del>
    </w:p>
    <w:p w14:paraId="195AB775" w14:textId="5B616E33" w:rsidR="00AF68E1" w:rsidDel="00190E96" w:rsidRDefault="00C16DC9" w:rsidP="00190E96">
      <w:pPr>
        <w:shd w:val="clear" w:color="auto" w:fill="FFFFFF"/>
        <w:spacing w:after="0" w:line="240" w:lineRule="auto"/>
        <w:rPr>
          <w:del w:id="90" w:author="user" w:date="2016-04-07T11:48:00Z"/>
          <w:sz w:val="24"/>
          <w:szCs w:val="24"/>
        </w:rPr>
        <w:pPrChange w:id="91" w:author="user" w:date="2016-04-07T11:48:00Z">
          <w:pPr>
            <w:spacing w:after="0" w:line="240" w:lineRule="auto"/>
          </w:pPr>
        </w:pPrChange>
      </w:pPr>
      <w:del w:id="92" w:author="user" w:date="2016-04-07T11:48:00Z">
        <w:r w:rsidDel="00190E96">
          <w:rPr>
            <w:sz w:val="24"/>
            <w:szCs w:val="24"/>
          </w:rPr>
          <w:delText>ΝΙΚΟΛΟΠΟΥΛΟΣ ΚΩΝ/ΝΟΣ (Συνεργάτης Αν.Υπουργού για Ε.Ε)</w:delText>
        </w:r>
      </w:del>
    </w:p>
    <w:p w14:paraId="483CC0B8" w14:textId="257C2ED6" w:rsidR="00AF68E1" w:rsidDel="00190E96" w:rsidRDefault="00C16DC9" w:rsidP="00190E96">
      <w:pPr>
        <w:shd w:val="clear" w:color="auto" w:fill="FFFFFF"/>
        <w:spacing w:after="0" w:line="240" w:lineRule="auto"/>
        <w:rPr>
          <w:del w:id="93" w:author="user" w:date="2016-04-07T11:48:00Z"/>
          <w:b/>
          <w:sz w:val="24"/>
          <w:szCs w:val="24"/>
        </w:rPr>
        <w:pPrChange w:id="94" w:author="user" w:date="2016-04-07T11:48:00Z">
          <w:pPr>
            <w:spacing w:after="0" w:line="240" w:lineRule="auto"/>
          </w:pPr>
        </w:pPrChange>
      </w:pPr>
      <w:del w:id="95" w:author="user" w:date="2016-04-07T11:48:00Z">
        <w:r w:rsidDel="00190E96">
          <w:rPr>
            <w:sz w:val="24"/>
            <w:szCs w:val="24"/>
          </w:rPr>
          <w:delText>Γ</w:delText>
        </w:r>
        <w:r w:rsidDel="00190E96">
          <w:rPr>
            <w:b/>
            <w:sz w:val="24"/>
            <w:szCs w:val="24"/>
          </w:rPr>
          <w:delText>ρ.Υφυπουργού</w:delText>
        </w:r>
      </w:del>
    </w:p>
    <w:p w14:paraId="5DBA3C0B" w14:textId="265D4137" w:rsidR="00AF68E1" w:rsidDel="00190E96" w:rsidRDefault="00C16DC9" w:rsidP="00190E96">
      <w:pPr>
        <w:shd w:val="clear" w:color="auto" w:fill="FFFFFF"/>
        <w:spacing w:after="0" w:line="240" w:lineRule="auto"/>
        <w:rPr>
          <w:del w:id="96" w:author="user" w:date="2016-04-07T11:48:00Z"/>
          <w:sz w:val="24"/>
          <w:szCs w:val="24"/>
        </w:rPr>
        <w:pPrChange w:id="97" w:author="user" w:date="2016-04-07T11:48:00Z">
          <w:pPr>
            <w:spacing w:after="0" w:line="240" w:lineRule="auto"/>
          </w:pPr>
        </w:pPrChange>
      </w:pPr>
      <w:del w:id="98" w:author="user" w:date="2016-04-07T11:48:00Z">
        <w:r w:rsidDel="00190E96">
          <w:rPr>
            <w:sz w:val="24"/>
            <w:szCs w:val="24"/>
          </w:rPr>
          <w:delText>ΑΣΔΕΡΑΚΗ ΦΩΤΕΙΝΗ</w:delText>
        </w:r>
      </w:del>
      <w:del w:id="99" w:author="user" w:date="2016-04-06T13:38:00Z">
        <w:r w:rsidDel="00353635">
          <w:rPr>
            <w:sz w:val="24"/>
            <w:szCs w:val="24"/>
          </w:rPr>
          <w:delText xml:space="preserve"> Η</w:delText>
        </w:r>
      </w:del>
      <w:del w:id="100" w:author="user" w:date="2016-04-07T11:48:00Z">
        <w:r w:rsidDel="00190E96">
          <w:rPr>
            <w:sz w:val="24"/>
            <w:szCs w:val="24"/>
          </w:rPr>
          <w:delText xml:space="preserve"> (Συνεργάτης Υπ.&amp;Υφυπουργού για Ε.Ε)</w:delText>
        </w:r>
      </w:del>
    </w:p>
    <w:p w14:paraId="4C9E4CBC" w14:textId="77777777" w:rsidR="00AF68E1" w:rsidDel="00353635" w:rsidRDefault="00AF68E1" w:rsidP="00190E96">
      <w:pPr>
        <w:shd w:val="clear" w:color="auto" w:fill="FFFFFF"/>
        <w:spacing w:after="0" w:line="240" w:lineRule="auto"/>
        <w:rPr>
          <w:del w:id="101" w:author="user" w:date="2016-04-06T13:38:00Z"/>
          <w:sz w:val="24"/>
          <w:szCs w:val="24"/>
        </w:rPr>
        <w:pPrChange w:id="102" w:author="user" w:date="2016-04-07T11:48:00Z">
          <w:pPr>
            <w:spacing w:after="0" w:line="240" w:lineRule="auto"/>
          </w:pPr>
        </w:pPrChange>
      </w:pPr>
    </w:p>
    <w:p w14:paraId="6FF2A0DC" w14:textId="629BAAED" w:rsidR="001D43A1" w:rsidDel="00190E96" w:rsidRDefault="001D43A1" w:rsidP="00190E96">
      <w:pPr>
        <w:shd w:val="clear" w:color="auto" w:fill="FFFFFF"/>
        <w:spacing w:after="0" w:line="240" w:lineRule="auto"/>
        <w:rPr>
          <w:del w:id="103" w:author="user" w:date="2016-04-07T11:48:00Z"/>
          <w:b/>
          <w:sz w:val="24"/>
          <w:szCs w:val="24"/>
        </w:rPr>
        <w:pPrChange w:id="104" w:author="user" w:date="2016-04-07T11:48:00Z">
          <w:pPr>
            <w:spacing w:after="0" w:line="240" w:lineRule="auto"/>
          </w:pPr>
        </w:pPrChange>
      </w:pPr>
    </w:p>
    <w:p w14:paraId="4A120C96" w14:textId="77777777" w:rsidR="001D43A1" w:rsidDel="00353635" w:rsidRDefault="001D43A1" w:rsidP="00190E96">
      <w:pPr>
        <w:shd w:val="clear" w:color="auto" w:fill="FFFFFF"/>
        <w:spacing w:after="0" w:line="240" w:lineRule="auto"/>
        <w:rPr>
          <w:del w:id="105" w:author="user" w:date="2016-04-06T13:38:00Z"/>
          <w:b/>
          <w:sz w:val="24"/>
          <w:szCs w:val="24"/>
        </w:rPr>
        <w:pPrChange w:id="106" w:author="user" w:date="2016-04-07T11:48:00Z">
          <w:pPr>
            <w:spacing w:after="0" w:line="240" w:lineRule="auto"/>
          </w:pPr>
        </w:pPrChange>
      </w:pPr>
    </w:p>
    <w:p w14:paraId="3179A94A" w14:textId="5CF3F630" w:rsidR="00AF68E1" w:rsidDel="00190E96" w:rsidRDefault="00C16DC9" w:rsidP="00190E96">
      <w:pPr>
        <w:shd w:val="clear" w:color="auto" w:fill="FFFFFF"/>
        <w:spacing w:after="0" w:line="240" w:lineRule="auto"/>
        <w:rPr>
          <w:del w:id="107" w:author="user" w:date="2016-04-07T11:48:00Z"/>
          <w:b/>
          <w:sz w:val="24"/>
          <w:szCs w:val="24"/>
        </w:rPr>
        <w:pPrChange w:id="108" w:author="user" w:date="2016-04-07T11:48:00Z">
          <w:pPr>
            <w:spacing w:after="0" w:line="240" w:lineRule="auto"/>
          </w:pPr>
        </w:pPrChange>
      </w:pPr>
      <w:del w:id="109" w:author="user" w:date="2016-04-07T11:48:00Z">
        <w:r w:rsidDel="00190E96">
          <w:rPr>
            <w:b/>
            <w:sz w:val="24"/>
            <w:szCs w:val="24"/>
          </w:rPr>
          <w:delText>Γενικοί Γραμματείς</w:delText>
        </w:r>
      </w:del>
    </w:p>
    <w:p w14:paraId="23604AB6" w14:textId="0F845F70" w:rsidR="00AF68E1" w:rsidDel="00190E96" w:rsidRDefault="00C16DC9" w:rsidP="00190E96">
      <w:pPr>
        <w:shd w:val="clear" w:color="auto" w:fill="FFFFFF"/>
        <w:spacing w:after="0" w:line="240" w:lineRule="auto"/>
        <w:rPr>
          <w:del w:id="110" w:author="user" w:date="2016-04-07T11:48:00Z"/>
          <w:sz w:val="24"/>
          <w:szCs w:val="24"/>
        </w:rPr>
        <w:pPrChange w:id="111" w:author="user" w:date="2016-04-07T11:48:00Z">
          <w:pPr>
            <w:spacing w:after="0" w:line="240" w:lineRule="auto"/>
          </w:pPr>
        </w:pPrChange>
      </w:pPr>
      <w:del w:id="112" w:author="user" w:date="2016-04-07T11:48:00Z">
        <w:r w:rsidDel="00190E96">
          <w:rPr>
            <w:sz w:val="24"/>
            <w:szCs w:val="24"/>
          </w:rPr>
          <w:delText>ΠΑΝΤΗΣ ΓΙΑΝΝΗΣ (ΓΓ Υπ. Παιδείας Έρευνας και Θρησκευμάτων)</w:delText>
        </w:r>
      </w:del>
    </w:p>
    <w:p w14:paraId="401EDEE4" w14:textId="22593C5E" w:rsidR="00AF68E1" w:rsidDel="00190E96" w:rsidRDefault="00C16DC9" w:rsidP="00190E96">
      <w:pPr>
        <w:shd w:val="clear" w:color="auto" w:fill="FFFFFF"/>
        <w:spacing w:after="0" w:line="240" w:lineRule="auto"/>
        <w:rPr>
          <w:del w:id="113" w:author="user" w:date="2016-04-07T11:48:00Z"/>
          <w:sz w:val="24"/>
          <w:szCs w:val="24"/>
        </w:rPr>
        <w:pPrChange w:id="114" w:author="user" w:date="2016-04-07T11:48:00Z">
          <w:pPr>
            <w:spacing w:after="0" w:line="240" w:lineRule="auto"/>
          </w:pPr>
        </w:pPrChange>
      </w:pPr>
      <w:del w:id="115" w:author="user" w:date="2016-04-07T11:48:00Z">
        <w:r w:rsidDel="00190E96">
          <w:rPr>
            <w:sz w:val="24"/>
            <w:szCs w:val="24"/>
          </w:rPr>
          <w:delText>ΠΑΠΑΓΕΩΡΓΙΟΥ ΠΑΥΣΑΝΙΑΣ (ΓΓ Δια Βίου Μάθησης και Νέας Γενιάς)</w:delText>
        </w:r>
      </w:del>
    </w:p>
    <w:p w14:paraId="7B59A232" w14:textId="77777777" w:rsidR="00AF68E1" w:rsidDel="00353635" w:rsidRDefault="00AF68E1" w:rsidP="00190E96">
      <w:pPr>
        <w:shd w:val="clear" w:color="auto" w:fill="FFFFFF"/>
        <w:spacing w:after="0" w:line="240" w:lineRule="auto"/>
        <w:rPr>
          <w:del w:id="116" w:author="user" w:date="2016-04-06T13:38:00Z"/>
          <w:b/>
          <w:sz w:val="24"/>
          <w:szCs w:val="24"/>
        </w:rPr>
        <w:pPrChange w:id="117" w:author="user" w:date="2016-04-07T11:48:00Z">
          <w:pPr>
            <w:spacing w:after="0" w:line="240" w:lineRule="auto"/>
          </w:pPr>
        </w:pPrChange>
      </w:pPr>
    </w:p>
    <w:p w14:paraId="38B06268" w14:textId="546DA6C8" w:rsidR="00B45BE9" w:rsidDel="00190E96" w:rsidRDefault="00B45BE9" w:rsidP="00190E96">
      <w:pPr>
        <w:shd w:val="clear" w:color="auto" w:fill="FFFFFF"/>
        <w:spacing w:after="0" w:line="240" w:lineRule="auto"/>
        <w:rPr>
          <w:del w:id="118" w:author="user" w:date="2016-04-07T11:48:00Z"/>
          <w:b/>
          <w:sz w:val="24"/>
          <w:szCs w:val="24"/>
        </w:rPr>
        <w:pPrChange w:id="119" w:author="user" w:date="2016-04-07T11:48:00Z">
          <w:pPr>
            <w:spacing w:after="0" w:line="240" w:lineRule="auto"/>
          </w:pPr>
        </w:pPrChange>
      </w:pPr>
    </w:p>
    <w:p w14:paraId="61BC0E90" w14:textId="6EB2E075" w:rsidR="00AF68E1" w:rsidDel="00190E96" w:rsidRDefault="00C16DC9" w:rsidP="00190E96">
      <w:pPr>
        <w:shd w:val="clear" w:color="auto" w:fill="FFFFFF"/>
        <w:spacing w:after="0" w:line="240" w:lineRule="auto"/>
        <w:rPr>
          <w:del w:id="120" w:author="user" w:date="2016-04-07T11:48:00Z"/>
          <w:b/>
          <w:sz w:val="24"/>
          <w:szCs w:val="24"/>
        </w:rPr>
        <w:pPrChange w:id="121" w:author="user" w:date="2016-04-07T11:48:00Z">
          <w:pPr>
            <w:spacing w:after="0" w:line="240" w:lineRule="auto"/>
          </w:pPr>
        </w:pPrChange>
      </w:pPr>
      <w:del w:id="122" w:author="user" w:date="2016-04-07T11:48:00Z">
        <w:r w:rsidDel="00190E96">
          <w:rPr>
            <w:b/>
            <w:sz w:val="24"/>
            <w:szCs w:val="24"/>
          </w:rPr>
          <w:delText>Εμπειρογνώμονες (Τ.Π.Ε.) του Εθνικού Διαλόγου για την Παιδεία</w:delText>
        </w:r>
      </w:del>
    </w:p>
    <w:p w14:paraId="0687A1E7" w14:textId="16DF7DE7" w:rsidR="00AF68E1" w:rsidDel="00190E96" w:rsidRDefault="00C16DC9" w:rsidP="00190E96">
      <w:pPr>
        <w:shd w:val="clear" w:color="auto" w:fill="FFFFFF"/>
        <w:spacing w:after="0" w:line="240" w:lineRule="auto"/>
        <w:rPr>
          <w:del w:id="123" w:author="user" w:date="2016-04-07T11:48:00Z"/>
          <w:sz w:val="24"/>
          <w:szCs w:val="24"/>
        </w:rPr>
        <w:pPrChange w:id="124" w:author="user" w:date="2016-04-07T11:48:00Z">
          <w:pPr>
            <w:spacing w:after="0" w:line="240" w:lineRule="auto"/>
          </w:pPr>
        </w:pPrChange>
      </w:pPr>
      <w:del w:id="125" w:author="user" w:date="2016-04-07T11:48:00Z">
        <w:r w:rsidDel="00190E96">
          <w:rPr>
            <w:sz w:val="24"/>
            <w:szCs w:val="24"/>
          </w:rPr>
          <w:delText>ΚΑΡΟΥΝΟΣ ΘΕΟΔΩΡΟΣ (Συνεργάτης Υπουργού για ΤΠΕ)</w:delText>
        </w:r>
      </w:del>
    </w:p>
    <w:p w14:paraId="1C5ACA80" w14:textId="306BD320" w:rsidR="00AF68E1" w:rsidDel="00190E96" w:rsidRDefault="00C16DC9" w:rsidP="00190E96">
      <w:pPr>
        <w:shd w:val="clear" w:color="auto" w:fill="FFFFFF"/>
        <w:spacing w:after="0" w:line="240" w:lineRule="auto"/>
        <w:rPr>
          <w:del w:id="126" w:author="user" w:date="2016-04-07T11:48:00Z"/>
          <w:sz w:val="24"/>
          <w:szCs w:val="24"/>
        </w:rPr>
        <w:pPrChange w:id="127" w:author="user" w:date="2016-04-07T11:48:00Z">
          <w:pPr>
            <w:spacing w:after="0" w:line="240" w:lineRule="auto"/>
          </w:pPr>
        </w:pPrChange>
      </w:pPr>
      <w:del w:id="128" w:author="user" w:date="2016-04-07T11:48:00Z">
        <w:r w:rsidDel="00190E96">
          <w:rPr>
            <w:sz w:val="24"/>
            <w:szCs w:val="24"/>
          </w:rPr>
          <w:delText>ΓΡΑΜΜΕΝΟΣ</w:delText>
        </w:r>
        <w:r w:rsidR="00C74040" w:rsidDel="00190E96">
          <w:rPr>
            <w:sz w:val="24"/>
            <w:szCs w:val="24"/>
          </w:rPr>
          <w:delText xml:space="preserve"> ΝΙΚΟΛΑΟΣ</w:delText>
        </w:r>
      </w:del>
    </w:p>
    <w:p w14:paraId="62175116" w14:textId="1A5B8F94" w:rsidR="00AF68E1" w:rsidDel="00190E96" w:rsidRDefault="00C16DC9" w:rsidP="00190E96">
      <w:pPr>
        <w:shd w:val="clear" w:color="auto" w:fill="FFFFFF"/>
        <w:spacing w:after="0" w:line="240" w:lineRule="auto"/>
        <w:rPr>
          <w:del w:id="129" w:author="user" w:date="2016-04-07T11:48:00Z"/>
          <w:sz w:val="24"/>
          <w:szCs w:val="24"/>
        </w:rPr>
        <w:pPrChange w:id="130" w:author="user" w:date="2016-04-07T11:48:00Z">
          <w:pPr>
            <w:spacing w:after="0" w:line="240" w:lineRule="auto"/>
          </w:pPr>
        </w:pPrChange>
      </w:pPr>
      <w:del w:id="131" w:author="user" w:date="2016-04-07T11:48:00Z">
        <w:r w:rsidDel="00190E96">
          <w:rPr>
            <w:sz w:val="24"/>
            <w:szCs w:val="24"/>
          </w:rPr>
          <w:delText>ΡΕΓΚΟΥΚΟΣ ΚΥΡΙΑΚΟΣ</w:delText>
        </w:r>
      </w:del>
    </w:p>
    <w:p w14:paraId="338EA8DC" w14:textId="459FE806" w:rsidR="00AF68E1" w:rsidDel="00190E96" w:rsidRDefault="00AF68E1" w:rsidP="00190E96">
      <w:pPr>
        <w:shd w:val="clear" w:color="auto" w:fill="FFFFFF"/>
        <w:spacing w:after="0" w:line="240" w:lineRule="auto"/>
        <w:rPr>
          <w:del w:id="132" w:author="user" w:date="2016-04-07T11:48:00Z"/>
          <w:sz w:val="24"/>
          <w:szCs w:val="24"/>
        </w:rPr>
        <w:pPrChange w:id="133" w:author="user" w:date="2016-04-07T11:48:00Z">
          <w:pPr>
            <w:spacing w:after="0" w:line="240" w:lineRule="auto"/>
          </w:pPr>
        </w:pPrChange>
      </w:pPr>
    </w:p>
    <w:p w14:paraId="02F0E108" w14:textId="48E32AB0" w:rsidR="00AF68E1" w:rsidDel="00190E96" w:rsidRDefault="00C16DC9" w:rsidP="00190E96">
      <w:pPr>
        <w:shd w:val="clear" w:color="auto" w:fill="FFFFFF"/>
        <w:spacing w:after="0" w:line="240" w:lineRule="auto"/>
        <w:rPr>
          <w:del w:id="134" w:author="user" w:date="2016-04-07T11:48:00Z"/>
          <w:b/>
          <w:sz w:val="24"/>
          <w:szCs w:val="24"/>
        </w:rPr>
        <w:pPrChange w:id="135" w:author="user" w:date="2016-04-07T11:48:00Z">
          <w:pPr>
            <w:spacing w:after="0" w:line="240" w:lineRule="auto"/>
          </w:pPr>
        </w:pPrChange>
      </w:pPr>
      <w:del w:id="136" w:author="user" w:date="2016-04-07T11:48:00Z">
        <w:r w:rsidDel="00190E96">
          <w:rPr>
            <w:b/>
            <w:sz w:val="24"/>
            <w:szCs w:val="24"/>
          </w:rPr>
          <w:delText>Γεν. Δ/ντές Κ.Υ. Υπουργείου</w:delText>
        </w:r>
      </w:del>
    </w:p>
    <w:p w14:paraId="6DF5B2F7" w14:textId="5BC9F9B4" w:rsidR="00AF68E1" w:rsidDel="00190E96" w:rsidRDefault="00C16DC9" w:rsidP="00190E96">
      <w:pPr>
        <w:shd w:val="clear" w:color="auto" w:fill="FFFFFF"/>
        <w:spacing w:after="0" w:line="240" w:lineRule="auto"/>
        <w:rPr>
          <w:del w:id="137" w:author="user" w:date="2016-04-07T11:48:00Z"/>
          <w:sz w:val="24"/>
          <w:szCs w:val="24"/>
        </w:rPr>
        <w:pPrChange w:id="138" w:author="user" w:date="2016-04-07T11:48:00Z">
          <w:pPr>
            <w:spacing w:after="0" w:line="240" w:lineRule="auto"/>
            <w:ind w:left="2520" w:hanging="2520"/>
          </w:pPr>
        </w:pPrChange>
      </w:pPr>
      <w:del w:id="139" w:author="user" w:date="2016-04-07T11:48:00Z">
        <w:r w:rsidDel="00190E96">
          <w:rPr>
            <w:sz w:val="24"/>
            <w:szCs w:val="24"/>
          </w:rPr>
          <w:delText>ΜΑΡΟΥΓΚΑ ΚΑΛΟΜΟΙΡΑ (Γεν. Δ/ντρια Στρατηγικού Σχεδιασμού, Προγραμματισμού και Ηλεκτρονικής Διακυβέρνησης)</w:delText>
        </w:r>
      </w:del>
    </w:p>
    <w:p w14:paraId="05DF9D61" w14:textId="7AB0D5CF" w:rsidR="00AF68E1" w:rsidDel="00190E96" w:rsidRDefault="00C16DC9" w:rsidP="00190E96">
      <w:pPr>
        <w:shd w:val="clear" w:color="auto" w:fill="FFFFFF"/>
        <w:spacing w:after="0" w:line="240" w:lineRule="auto"/>
        <w:rPr>
          <w:del w:id="140" w:author="user" w:date="2016-04-07T11:48:00Z"/>
          <w:b/>
          <w:sz w:val="24"/>
          <w:szCs w:val="24"/>
        </w:rPr>
        <w:pPrChange w:id="141" w:author="user" w:date="2016-04-07T11:48:00Z">
          <w:pPr>
            <w:spacing w:after="0" w:line="240" w:lineRule="auto"/>
          </w:pPr>
        </w:pPrChange>
      </w:pPr>
      <w:del w:id="142" w:author="user" w:date="2016-04-07T11:48:00Z">
        <w:r w:rsidDel="00190E96">
          <w:rPr>
            <w:sz w:val="24"/>
            <w:szCs w:val="24"/>
          </w:rPr>
          <w:delText xml:space="preserve">ΜΠΑΡΛΑ </w:delText>
        </w:r>
      </w:del>
      <w:del w:id="143" w:author="user" w:date="2016-04-07T10:40:00Z">
        <w:r w:rsidDel="002F083C">
          <w:rPr>
            <w:sz w:val="24"/>
            <w:szCs w:val="24"/>
          </w:rPr>
          <w:delText xml:space="preserve">  </w:delText>
        </w:r>
      </w:del>
      <w:del w:id="144" w:author="user" w:date="2016-04-07T11:48:00Z">
        <w:r w:rsidR="00B45BE9" w:rsidDel="00190E96">
          <w:rPr>
            <w:sz w:val="24"/>
            <w:szCs w:val="24"/>
          </w:rPr>
          <w:delText>ΑΝΔΡΟΝΙΚΗ</w:delText>
        </w:r>
        <w:r w:rsidDel="00190E96">
          <w:rPr>
            <w:b/>
            <w:sz w:val="24"/>
            <w:szCs w:val="24"/>
          </w:rPr>
          <w:delText xml:space="preserve">    </w:delText>
        </w:r>
        <w:r w:rsidRPr="00B45BE9" w:rsidDel="00190E96">
          <w:rPr>
            <w:sz w:val="24"/>
            <w:szCs w:val="24"/>
          </w:rPr>
          <w:delText>( Γ</w:delText>
        </w:r>
        <w:r w:rsidDel="00190E96">
          <w:rPr>
            <w:sz w:val="24"/>
            <w:szCs w:val="24"/>
          </w:rPr>
          <w:delText>εν. Δ/ντρια Σπουδών)</w:delText>
        </w:r>
      </w:del>
    </w:p>
    <w:p w14:paraId="6EA54F27" w14:textId="6D075FA8" w:rsidR="00AF68E1" w:rsidDel="00190E96" w:rsidRDefault="00AF68E1" w:rsidP="00190E96">
      <w:pPr>
        <w:shd w:val="clear" w:color="auto" w:fill="FFFFFF"/>
        <w:spacing w:after="0" w:line="240" w:lineRule="auto"/>
        <w:rPr>
          <w:del w:id="145" w:author="user" w:date="2016-04-07T11:48:00Z"/>
          <w:b/>
          <w:sz w:val="24"/>
          <w:szCs w:val="24"/>
        </w:rPr>
        <w:pPrChange w:id="146" w:author="user" w:date="2016-04-07T11:48:00Z">
          <w:pPr>
            <w:spacing w:after="0" w:line="240" w:lineRule="auto"/>
          </w:pPr>
        </w:pPrChange>
      </w:pPr>
    </w:p>
    <w:p w14:paraId="56DA7EDB" w14:textId="0C58A489" w:rsidR="00AF68E1" w:rsidDel="00190E96" w:rsidRDefault="00C16DC9" w:rsidP="00190E96">
      <w:pPr>
        <w:shd w:val="clear" w:color="auto" w:fill="FFFFFF"/>
        <w:spacing w:after="0" w:line="240" w:lineRule="auto"/>
        <w:rPr>
          <w:del w:id="147" w:author="user" w:date="2016-04-07T11:48:00Z"/>
          <w:b/>
          <w:sz w:val="24"/>
          <w:szCs w:val="24"/>
        </w:rPr>
        <w:pPrChange w:id="148" w:author="user" w:date="2016-04-07T11:48:00Z">
          <w:pPr>
            <w:spacing w:after="0" w:line="240" w:lineRule="auto"/>
          </w:pPr>
        </w:pPrChange>
      </w:pPr>
      <w:del w:id="149" w:author="user" w:date="2016-04-07T11:48:00Z">
        <w:r w:rsidDel="00190E96">
          <w:rPr>
            <w:b/>
            <w:sz w:val="24"/>
            <w:szCs w:val="24"/>
          </w:rPr>
          <w:delText>Δ/ντές Κ.Υ. Υπουργείου</w:delText>
        </w:r>
      </w:del>
    </w:p>
    <w:p w14:paraId="174182C9" w14:textId="3FACCB20" w:rsidR="00AF68E1" w:rsidDel="00190E96" w:rsidRDefault="00AF68E1" w:rsidP="00190E96">
      <w:pPr>
        <w:shd w:val="clear" w:color="auto" w:fill="FFFFFF"/>
        <w:spacing w:after="0" w:line="240" w:lineRule="auto"/>
        <w:rPr>
          <w:del w:id="150" w:author="user" w:date="2016-04-07T11:48:00Z"/>
          <w:b/>
          <w:sz w:val="24"/>
          <w:szCs w:val="24"/>
        </w:rPr>
        <w:pPrChange w:id="151" w:author="user" w:date="2016-04-07T11:48:00Z">
          <w:pPr>
            <w:spacing w:after="0" w:line="240" w:lineRule="auto"/>
          </w:pPr>
        </w:pPrChange>
      </w:pPr>
    </w:p>
    <w:p w14:paraId="474309B9" w14:textId="1365085B" w:rsidR="00AF68E1" w:rsidDel="00190E96" w:rsidRDefault="00C16DC9" w:rsidP="00190E96">
      <w:pPr>
        <w:shd w:val="clear" w:color="auto" w:fill="FFFFFF"/>
        <w:spacing w:after="0" w:line="240" w:lineRule="auto"/>
        <w:rPr>
          <w:del w:id="152" w:author="user" w:date="2016-04-07T11:48:00Z"/>
          <w:sz w:val="24"/>
          <w:szCs w:val="24"/>
        </w:rPr>
        <w:pPrChange w:id="153" w:author="user" w:date="2016-04-07T11:48:00Z">
          <w:pPr>
            <w:spacing w:after="0" w:line="240" w:lineRule="auto"/>
          </w:pPr>
        </w:pPrChange>
      </w:pPr>
      <w:del w:id="154" w:author="user" w:date="2016-04-07T11:48:00Z">
        <w:r w:rsidDel="00190E96">
          <w:rPr>
            <w:sz w:val="24"/>
            <w:szCs w:val="24"/>
          </w:rPr>
          <w:delText>ΚΟΥΡΟΥΠΗ ΓΕΩΡΓΙΑ (Διεύθυνση Στρατηγικού Σχεδιασμού και Συντονισμού)</w:delText>
        </w:r>
      </w:del>
    </w:p>
    <w:p w14:paraId="71D8DA97" w14:textId="269D94D7" w:rsidR="00AF68E1" w:rsidDel="00190E96" w:rsidRDefault="00C16DC9" w:rsidP="00190E96">
      <w:pPr>
        <w:shd w:val="clear" w:color="auto" w:fill="FFFFFF"/>
        <w:spacing w:after="0" w:line="240" w:lineRule="auto"/>
        <w:rPr>
          <w:del w:id="155" w:author="user" w:date="2016-04-07T11:48:00Z"/>
          <w:sz w:val="24"/>
          <w:szCs w:val="24"/>
        </w:rPr>
        <w:pPrChange w:id="156" w:author="user" w:date="2016-04-07T11:48:00Z">
          <w:pPr>
            <w:spacing w:after="0" w:line="240" w:lineRule="auto"/>
          </w:pPr>
        </w:pPrChange>
      </w:pPr>
      <w:del w:id="157" w:author="user" w:date="2016-04-07T11:48:00Z">
        <w:r w:rsidDel="00190E96">
          <w:rPr>
            <w:sz w:val="24"/>
            <w:szCs w:val="24"/>
          </w:rPr>
          <w:delText>ΠΑΡΔΑΛΗΣ ΣΠΥΡΙΔΩΝ (Διεύθυνση Ηλεκτρονικών − Δικτυακών Υποδομών)</w:delText>
        </w:r>
      </w:del>
    </w:p>
    <w:p w14:paraId="2746D1A3" w14:textId="7D3377CD" w:rsidR="00AF68E1" w:rsidDel="00190E96" w:rsidRDefault="00C16DC9" w:rsidP="00190E96">
      <w:pPr>
        <w:shd w:val="clear" w:color="auto" w:fill="FFFFFF"/>
        <w:spacing w:after="0" w:line="240" w:lineRule="auto"/>
        <w:rPr>
          <w:del w:id="158" w:author="user" w:date="2016-04-07T11:48:00Z"/>
          <w:sz w:val="24"/>
          <w:szCs w:val="24"/>
        </w:rPr>
        <w:pPrChange w:id="159" w:author="user" w:date="2016-04-07T11:48:00Z">
          <w:pPr>
            <w:spacing w:after="0" w:line="240" w:lineRule="auto"/>
          </w:pPr>
        </w:pPrChange>
      </w:pPr>
      <w:del w:id="160" w:author="user" w:date="2016-04-07T11:48:00Z">
        <w:r w:rsidDel="00190E96">
          <w:rPr>
            <w:sz w:val="24"/>
            <w:szCs w:val="24"/>
          </w:rPr>
          <w:delText>ΚΑΤΟΠΟΔΗΣ ΙΩΑΝΝΗΣ (Διεύθυνση Ηλεκτρονικής Διακυβέρνησης)</w:delText>
        </w:r>
      </w:del>
    </w:p>
    <w:p w14:paraId="62E51A94" w14:textId="2D9CF957" w:rsidR="00AF68E1" w:rsidDel="00190E96" w:rsidRDefault="00C16DC9" w:rsidP="00190E96">
      <w:pPr>
        <w:shd w:val="clear" w:color="auto" w:fill="FFFFFF"/>
        <w:spacing w:after="0" w:line="240" w:lineRule="auto"/>
        <w:rPr>
          <w:del w:id="161" w:author="user" w:date="2016-04-07T11:48:00Z"/>
          <w:sz w:val="24"/>
          <w:szCs w:val="24"/>
        </w:rPr>
        <w:pPrChange w:id="162" w:author="user" w:date="2016-04-07T11:48:00Z">
          <w:pPr>
            <w:spacing w:after="0" w:line="240" w:lineRule="auto"/>
          </w:pPr>
        </w:pPrChange>
      </w:pPr>
      <w:del w:id="163" w:author="user" w:date="2016-04-07T11:48:00Z">
        <w:r w:rsidDel="00190E96">
          <w:rPr>
            <w:sz w:val="24"/>
            <w:szCs w:val="24"/>
            <w:lang w:val="en-US"/>
          </w:rPr>
          <w:delText>KOY</w:delText>
        </w:r>
        <w:r w:rsidDel="00190E96">
          <w:rPr>
            <w:sz w:val="24"/>
            <w:szCs w:val="24"/>
          </w:rPr>
          <w:delText>ΦΟΠΟΥΛΟΣ ΓΙΑΝΝΗΣ  (Διεύθυνση Πρωτοβάθμιας Εκπαίδευσης)</w:delText>
        </w:r>
      </w:del>
    </w:p>
    <w:p w14:paraId="0A397ABB" w14:textId="66117E88" w:rsidR="00AF68E1" w:rsidDel="00190E96" w:rsidRDefault="00C16DC9" w:rsidP="00190E96">
      <w:pPr>
        <w:shd w:val="clear" w:color="auto" w:fill="FFFFFF"/>
        <w:spacing w:after="0" w:line="240" w:lineRule="auto"/>
        <w:rPr>
          <w:del w:id="164" w:author="user" w:date="2016-04-07T11:48:00Z"/>
          <w:sz w:val="24"/>
          <w:szCs w:val="24"/>
        </w:rPr>
        <w:pPrChange w:id="165" w:author="user" w:date="2016-04-07T11:48:00Z">
          <w:pPr>
            <w:spacing w:after="0" w:line="240" w:lineRule="auto"/>
          </w:pPr>
        </w:pPrChange>
      </w:pPr>
      <w:del w:id="166" w:author="user" w:date="2016-04-07T11:48:00Z">
        <w:r w:rsidDel="00190E96">
          <w:rPr>
            <w:sz w:val="24"/>
            <w:szCs w:val="24"/>
          </w:rPr>
          <w:delText xml:space="preserve">ΜΠΟΦΙΛΑΤΟΣ </w:delText>
        </w:r>
      </w:del>
      <w:del w:id="167" w:author="user" w:date="2016-04-07T10:40:00Z">
        <w:r w:rsidDel="002F083C">
          <w:rPr>
            <w:sz w:val="24"/>
            <w:szCs w:val="24"/>
          </w:rPr>
          <w:delText xml:space="preserve"> </w:delText>
        </w:r>
      </w:del>
      <w:del w:id="168" w:author="user" w:date="2016-04-07T11:48:00Z">
        <w:r w:rsidDel="00190E96">
          <w:rPr>
            <w:sz w:val="24"/>
            <w:szCs w:val="24"/>
          </w:rPr>
          <w:delText>ΣΤΑΥΡΟΣ    (Διεύθυνση Δευτεροβάθμια Εκπαίδευσης)</w:delText>
        </w:r>
      </w:del>
    </w:p>
    <w:p w14:paraId="5A261F0A" w14:textId="536A9D6C" w:rsidR="00AF68E1" w:rsidDel="00190E96" w:rsidRDefault="00C16DC9" w:rsidP="00190E96">
      <w:pPr>
        <w:shd w:val="clear" w:color="auto" w:fill="FFFFFF"/>
        <w:spacing w:after="0" w:line="240" w:lineRule="auto"/>
        <w:rPr>
          <w:del w:id="169" w:author="user" w:date="2016-04-07T11:48:00Z"/>
          <w:sz w:val="24"/>
          <w:szCs w:val="24"/>
        </w:rPr>
        <w:pPrChange w:id="170" w:author="user" w:date="2016-04-07T11:48:00Z">
          <w:pPr>
            <w:spacing w:after="0" w:line="240" w:lineRule="auto"/>
          </w:pPr>
        </w:pPrChange>
      </w:pPr>
      <w:del w:id="171" w:author="user" w:date="2016-04-07T10:40:00Z">
        <w:r w:rsidDel="002F083C">
          <w:rPr>
            <w:sz w:val="24"/>
            <w:szCs w:val="24"/>
          </w:rPr>
          <w:delText xml:space="preserve">ΓΙΩΡΓΟΣ </w:delText>
        </w:r>
      </w:del>
      <w:del w:id="172" w:author="user" w:date="2016-04-07T11:48:00Z">
        <w:r w:rsidDel="00190E96">
          <w:rPr>
            <w:sz w:val="24"/>
            <w:szCs w:val="24"/>
          </w:rPr>
          <w:delText xml:space="preserve">ΜΟΥΣΤΑΚΑΣ </w:delText>
        </w:r>
        <w:r w:rsidR="00696BB5" w:rsidDel="00190E96">
          <w:rPr>
            <w:sz w:val="24"/>
            <w:szCs w:val="24"/>
          </w:rPr>
          <w:delText xml:space="preserve">        </w:delText>
        </w:r>
        <w:r w:rsidDel="00190E96">
          <w:rPr>
            <w:sz w:val="24"/>
            <w:szCs w:val="24"/>
          </w:rPr>
          <w:delText xml:space="preserve">(Διεύθυνση  Επαγγελματική Εκπαίδευσης) </w:delText>
        </w:r>
      </w:del>
    </w:p>
    <w:p w14:paraId="0381AAF0" w14:textId="1BFDE1D5" w:rsidR="00AF68E1" w:rsidRPr="002F083C" w:rsidDel="00190E96" w:rsidRDefault="003342F9" w:rsidP="00190E96">
      <w:pPr>
        <w:shd w:val="clear" w:color="auto" w:fill="FFFFFF"/>
        <w:spacing w:after="0" w:line="240" w:lineRule="auto"/>
        <w:rPr>
          <w:del w:id="173" w:author="user" w:date="2016-04-07T11:48:00Z"/>
          <w:sz w:val="24"/>
          <w:szCs w:val="24"/>
          <w:rPrChange w:id="174" w:author="user" w:date="2016-04-07T10:40:00Z">
            <w:rPr>
              <w:del w:id="175" w:author="user" w:date="2016-04-07T11:48:00Z"/>
              <w:b/>
              <w:sz w:val="24"/>
              <w:szCs w:val="24"/>
            </w:rPr>
          </w:rPrChange>
        </w:rPr>
        <w:pPrChange w:id="176" w:author="user" w:date="2016-04-07T11:48:00Z">
          <w:pPr>
            <w:spacing w:after="0" w:line="240" w:lineRule="auto"/>
            <w:ind w:left="1980" w:hanging="1980"/>
          </w:pPr>
        </w:pPrChange>
      </w:pPr>
      <w:del w:id="177" w:author="user" w:date="2016-04-07T11:48:00Z">
        <w:r w:rsidRPr="002F083C" w:rsidDel="00190E96">
          <w:rPr>
            <w:sz w:val="24"/>
            <w:szCs w:val="24"/>
            <w:rPrChange w:id="178" w:author="user" w:date="2016-04-07T10:40:00Z">
              <w:rPr>
                <w:b/>
                <w:sz w:val="24"/>
                <w:szCs w:val="24"/>
              </w:rPr>
            </w:rPrChange>
          </w:rPr>
          <w:delText>ΘΕΟΔΩΡΑ</w:delText>
        </w:r>
      </w:del>
      <w:del w:id="179" w:author="user" w:date="2016-04-07T10:40:00Z">
        <w:r w:rsidRPr="002F083C" w:rsidDel="002F083C">
          <w:rPr>
            <w:sz w:val="24"/>
            <w:szCs w:val="24"/>
            <w:rPrChange w:id="180" w:author="user" w:date="2016-04-07T10:40:00Z">
              <w:rPr>
                <w:b/>
                <w:sz w:val="24"/>
                <w:szCs w:val="24"/>
              </w:rPr>
            </w:rPrChange>
          </w:rPr>
          <w:delText xml:space="preserve"> ΑΣΤΕΡΗ</w:delText>
        </w:r>
      </w:del>
      <w:del w:id="181" w:author="user" w:date="2016-04-07T11:48:00Z">
        <w:r w:rsidRPr="002F083C" w:rsidDel="00190E96">
          <w:rPr>
            <w:sz w:val="24"/>
            <w:szCs w:val="24"/>
            <w:rPrChange w:id="182" w:author="user" w:date="2016-04-07T10:40:00Z">
              <w:rPr>
                <w:b/>
                <w:sz w:val="24"/>
                <w:szCs w:val="24"/>
              </w:rPr>
            </w:rPrChange>
          </w:rPr>
          <w:delText xml:space="preserve">             (Διεύθυνση Ειδικής Αγωγής)</w:delText>
        </w:r>
      </w:del>
    </w:p>
    <w:p w14:paraId="208766AC" w14:textId="75CD6A76" w:rsidR="003342F9" w:rsidDel="00190E96" w:rsidRDefault="003342F9" w:rsidP="00190E96">
      <w:pPr>
        <w:shd w:val="clear" w:color="auto" w:fill="FFFFFF"/>
        <w:spacing w:after="0" w:line="240" w:lineRule="auto"/>
        <w:rPr>
          <w:del w:id="183" w:author="user" w:date="2016-04-07T11:48:00Z"/>
          <w:b/>
          <w:sz w:val="24"/>
          <w:szCs w:val="24"/>
        </w:rPr>
        <w:pPrChange w:id="184" w:author="user" w:date="2016-04-07T11:48:00Z">
          <w:pPr>
            <w:spacing w:after="0" w:line="240" w:lineRule="auto"/>
            <w:ind w:left="1980" w:hanging="1980"/>
          </w:pPr>
        </w:pPrChange>
      </w:pPr>
    </w:p>
    <w:p w14:paraId="057A91C8" w14:textId="3FEA0394" w:rsidR="00AF68E1" w:rsidDel="00190E96" w:rsidRDefault="00C16DC9" w:rsidP="00190E96">
      <w:pPr>
        <w:shd w:val="clear" w:color="auto" w:fill="FFFFFF"/>
        <w:spacing w:after="0" w:line="240" w:lineRule="auto"/>
        <w:rPr>
          <w:del w:id="185" w:author="user" w:date="2016-04-07T11:48:00Z"/>
          <w:b/>
          <w:sz w:val="24"/>
          <w:szCs w:val="24"/>
        </w:rPr>
        <w:pPrChange w:id="186" w:author="user" w:date="2016-04-07T11:48:00Z">
          <w:pPr>
            <w:spacing w:after="0" w:line="240" w:lineRule="auto"/>
            <w:ind w:left="1980" w:hanging="1980"/>
          </w:pPr>
        </w:pPrChange>
      </w:pPr>
      <w:del w:id="187" w:author="user" w:date="2016-04-07T11:48:00Z">
        <w:r w:rsidDel="00190E96">
          <w:rPr>
            <w:b/>
            <w:sz w:val="24"/>
            <w:szCs w:val="24"/>
          </w:rPr>
          <w:delText>Στελεχικό δυναμικό</w:delText>
        </w:r>
      </w:del>
    </w:p>
    <w:p w14:paraId="4A374919" w14:textId="0F98164A" w:rsidR="00AF68E1" w:rsidDel="00190E96" w:rsidRDefault="00AF68E1" w:rsidP="00190E96">
      <w:pPr>
        <w:shd w:val="clear" w:color="auto" w:fill="FFFFFF"/>
        <w:spacing w:after="0" w:line="240" w:lineRule="auto"/>
        <w:rPr>
          <w:del w:id="188" w:author="user" w:date="2016-04-07T11:48:00Z"/>
          <w:b/>
          <w:sz w:val="24"/>
          <w:szCs w:val="24"/>
        </w:rPr>
        <w:pPrChange w:id="189" w:author="user" w:date="2016-04-07T11:48:00Z">
          <w:pPr>
            <w:spacing w:after="0" w:line="240" w:lineRule="auto"/>
            <w:ind w:left="1980" w:hanging="1980"/>
          </w:pPr>
        </w:pPrChange>
      </w:pPr>
    </w:p>
    <w:p w14:paraId="45FC1AB3" w14:textId="6EFA19B5" w:rsidR="00AF68E1" w:rsidDel="00190E96" w:rsidRDefault="00C16DC9" w:rsidP="00190E96">
      <w:pPr>
        <w:shd w:val="clear" w:color="auto" w:fill="FFFFFF"/>
        <w:spacing w:after="0" w:line="240" w:lineRule="auto"/>
        <w:rPr>
          <w:del w:id="190" w:author="user" w:date="2016-04-07T11:48:00Z"/>
          <w:sz w:val="24"/>
          <w:szCs w:val="24"/>
        </w:rPr>
        <w:pPrChange w:id="191" w:author="user" w:date="2016-04-07T11:48:00Z">
          <w:pPr>
            <w:spacing w:after="0" w:line="240" w:lineRule="auto"/>
            <w:ind w:left="1980" w:hanging="1980"/>
          </w:pPr>
        </w:pPrChange>
      </w:pPr>
      <w:del w:id="192" w:author="user" w:date="2016-04-07T11:48:00Z">
        <w:r w:rsidDel="00190E96">
          <w:rPr>
            <w:sz w:val="24"/>
            <w:szCs w:val="24"/>
          </w:rPr>
          <w:delText>Κεντρική Υπηρεσία ΥΠΠΕΘ</w:delText>
        </w:r>
      </w:del>
    </w:p>
    <w:p w14:paraId="73991DF7" w14:textId="58F8465B" w:rsidR="00AF68E1" w:rsidDel="00190E96" w:rsidRDefault="00C16DC9" w:rsidP="00190E96">
      <w:pPr>
        <w:shd w:val="clear" w:color="auto" w:fill="FFFFFF"/>
        <w:spacing w:after="0" w:line="240" w:lineRule="auto"/>
        <w:rPr>
          <w:del w:id="193" w:author="user" w:date="2016-04-07T11:48:00Z"/>
          <w:sz w:val="24"/>
          <w:szCs w:val="24"/>
        </w:rPr>
        <w:pPrChange w:id="194" w:author="user" w:date="2016-04-07T11:48:00Z">
          <w:pPr>
            <w:spacing w:after="0" w:line="240" w:lineRule="auto"/>
            <w:ind w:left="1980" w:hanging="1980"/>
          </w:pPr>
        </w:pPrChange>
      </w:pPr>
      <w:del w:id="195" w:author="user" w:date="2016-04-07T11:48:00Z">
        <w:r w:rsidDel="00190E96">
          <w:rPr>
            <w:sz w:val="24"/>
            <w:szCs w:val="24"/>
          </w:rPr>
          <w:delText>ΓΓΔΒΜΝΓ</w:delText>
        </w:r>
      </w:del>
    </w:p>
    <w:p w14:paraId="541F7DDF" w14:textId="455A0E21" w:rsidR="00AF68E1" w:rsidRPr="00552B2D" w:rsidDel="00190E96" w:rsidRDefault="009B64B9" w:rsidP="00190E96">
      <w:pPr>
        <w:shd w:val="clear" w:color="auto" w:fill="FFFFFF"/>
        <w:spacing w:after="0" w:line="240" w:lineRule="auto"/>
        <w:rPr>
          <w:del w:id="196" w:author="user" w:date="2016-04-07T11:48:00Z"/>
          <w:sz w:val="24"/>
          <w:szCs w:val="24"/>
          <w:u w:val="single"/>
        </w:rPr>
        <w:pPrChange w:id="197" w:author="user" w:date="2016-04-07T11:48:00Z">
          <w:pPr>
            <w:spacing w:after="0" w:line="240" w:lineRule="auto"/>
          </w:pPr>
        </w:pPrChange>
      </w:pPr>
      <w:del w:id="198" w:author="user" w:date="2016-04-07T11:48:00Z">
        <w:r w:rsidRPr="009B64B9" w:rsidDel="00190E96">
          <w:rPr>
            <w:sz w:val="24"/>
            <w:szCs w:val="24"/>
            <w:u w:val="single"/>
          </w:rPr>
          <w:delText>Τμ. Εκπαιδευτικής Τηλεόρασης</w:delText>
        </w:r>
      </w:del>
    </w:p>
    <w:p w14:paraId="572CB8A4" w14:textId="2ADCDADC" w:rsidR="00552B2D" w:rsidDel="00190E96" w:rsidRDefault="00552B2D" w:rsidP="00190E96">
      <w:pPr>
        <w:shd w:val="clear" w:color="auto" w:fill="FFFFFF"/>
        <w:spacing w:after="0" w:line="240" w:lineRule="auto"/>
        <w:rPr>
          <w:del w:id="199" w:author="user" w:date="2016-04-07T11:48:00Z"/>
          <w:b/>
          <w:sz w:val="24"/>
          <w:szCs w:val="24"/>
        </w:rPr>
        <w:pPrChange w:id="200" w:author="user" w:date="2016-04-07T11:48:00Z">
          <w:pPr>
            <w:spacing w:after="0" w:line="240" w:lineRule="auto"/>
          </w:pPr>
        </w:pPrChange>
      </w:pPr>
    </w:p>
    <w:p w14:paraId="69B4433E" w14:textId="2192E87F" w:rsidR="00AF68E1" w:rsidDel="00190E96" w:rsidRDefault="00C16DC9" w:rsidP="00190E96">
      <w:pPr>
        <w:shd w:val="clear" w:color="auto" w:fill="FFFFFF"/>
        <w:spacing w:after="0" w:line="240" w:lineRule="auto"/>
        <w:rPr>
          <w:del w:id="201" w:author="user" w:date="2016-04-07T11:48:00Z"/>
          <w:b/>
          <w:sz w:val="24"/>
          <w:szCs w:val="24"/>
        </w:rPr>
        <w:pPrChange w:id="202" w:author="user" w:date="2016-04-07T11:48:00Z">
          <w:pPr>
            <w:spacing w:after="0" w:line="240" w:lineRule="auto"/>
          </w:pPr>
        </w:pPrChange>
      </w:pPr>
      <w:del w:id="203" w:author="user" w:date="2016-04-07T11:48:00Z">
        <w:r w:rsidDel="00190E96">
          <w:rPr>
            <w:b/>
            <w:sz w:val="24"/>
            <w:szCs w:val="24"/>
          </w:rPr>
          <w:delText>Εμπλεκόμενοι Φορείς</w:delText>
        </w:r>
      </w:del>
    </w:p>
    <w:p w14:paraId="43848F4B" w14:textId="1996BB76" w:rsidR="00AF68E1" w:rsidDel="00190E96" w:rsidRDefault="00C16DC9" w:rsidP="00190E96">
      <w:pPr>
        <w:shd w:val="clear" w:color="auto" w:fill="FFFFFF"/>
        <w:spacing w:after="0" w:line="240" w:lineRule="auto"/>
        <w:rPr>
          <w:del w:id="204" w:author="user" w:date="2016-04-07T11:48:00Z"/>
          <w:sz w:val="24"/>
          <w:szCs w:val="24"/>
        </w:rPr>
        <w:pPrChange w:id="205" w:author="user" w:date="2016-04-07T11:48:00Z">
          <w:pPr>
            <w:spacing w:after="0" w:line="240" w:lineRule="auto"/>
          </w:pPr>
        </w:pPrChange>
      </w:pPr>
      <w:del w:id="206" w:author="user" w:date="2016-04-07T11:48:00Z">
        <w:r w:rsidDel="00190E96">
          <w:rPr>
            <w:sz w:val="24"/>
            <w:szCs w:val="24"/>
          </w:rPr>
          <w:delText xml:space="preserve">Ι.Ε.Π. </w:delText>
        </w:r>
      </w:del>
    </w:p>
    <w:p w14:paraId="4F7A0E0E" w14:textId="5F7B8795" w:rsidR="00AF68E1" w:rsidDel="00190E96" w:rsidRDefault="00C16DC9" w:rsidP="00190E96">
      <w:pPr>
        <w:shd w:val="clear" w:color="auto" w:fill="FFFFFF"/>
        <w:spacing w:after="0" w:line="240" w:lineRule="auto"/>
        <w:rPr>
          <w:del w:id="207" w:author="user" w:date="2016-04-07T11:48:00Z"/>
          <w:sz w:val="24"/>
          <w:szCs w:val="24"/>
        </w:rPr>
        <w:pPrChange w:id="208" w:author="user" w:date="2016-04-07T11:48:00Z">
          <w:pPr>
            <w:spacing w:after="0" w:line="240" w:lineRule="auto"/>
          </w:pPr>
        </w:pPrChange>
      </w:pPr>
      <w:del w:id="209" w:author="user" w:date="2016-04-07T11:48:00Z">
        <w:r w:rsidDel="00190E96">
          <w:rPr>
            <w:sz w:val="24"/>
            <w:szCs w:val="24"/>
          </w:rPr>
          <w:delText>Ι.Τ.Υ.Ε. ΔΙΟΦΑΝΤΟΣ</w:delText>
        </w:r>
      </w:del>
    </w:p>
    <w:p w14:paraId="187A18D0" w14:textId="16742F8F" w:rsidR="00AF68E1" w:rsidDel="00190E96" w:rsidRDefault="00C16DC9" w:rsidP="00190E96">
      <w:pPr>
        <w:shd w:val="clear" w:color="auto" w:fill="FFFFFF"/>
        <w:spacing w:after="0" w:line="240" w:lineRule="auto"/>
        <w:rPr>
          <w:del w:id="210" w:author="user" w:date="2016-04-07T11:48:00Z"/>
          <w:sz w:val="24"/>
          <w:szCs w:val="24"/>
        </w:rPr>
        <w:pPrChange w:id="211" w:author="user" w:date="2016-04-07T11:48:00Z">
          <w:pPr>
            <w:spacing w:after="0" w:line="240" w:lineRule="auto"/>
          </w:pPr>
        </w:pPrChange>
      </w:pPr>
      <w:del w:id="212" w:author="user" w:date="2016-04-07T11:48:00Z">
        <w:r w:rsidDel="00190E96">
          <w:rPr>
            <w:sz w:val="24"/>
            <w:szCs w:val="24"/>
          </w:rPr>
          <w:delText>Ε.Ο.Π.Π.Ε.Π.</w:delText>
        </w:r>
      </w:del>
    </w:p>
    <w:p w14:paraId="1F16A25B" w14:textId="7FD0D137" w:rsidR="00AF68E1" w:rsidDel="00190E96" w:rsidRDefault="00C16DC9" w:rsidP="00190E96">
      <w:pPr>
        <w:shd w:val="clear" w:color="auto" w:fill="FFFFFF"/>
        <w:spacing w:after="0" w:line="240" w:lineRule="auto"/>
        <w:rPr>
          <w:del w:id="213" w:author="user" w:date="2016-04-07T11:48:00Z"/>
          <w:sz w:val="24"/>
          <w:szCs w:val="24"/>
        </w:rPr>
        <w:pPrChange w:id="214" w:author="user" w:date="2016-04-07T11:48:00Z">
          <w:pPr>
            <w:spacing w:after="0" w:line="240" w:lineRule="auto"/>
          </w:pPr>
        </w:pPrChange>
      </w:pPr>
      <w:del w:id="215" w:author="user" w:date="2016-04-07T11:48:00Z">
        <w:r w:rsidDel="00190E96">
          <w:rPr>
            <w:sz w:val="24"/>
            <w:szCs w:val="24"/>
          </w:rPr>
          <w:delText>Ι.Κ.Υ.</w:delText>
        </w:r>
      </w:del>
    </w:p>
    <w:p w14:paraId="425F38C7" w14:textId="0CD91769" w:rsidR="00AF68E1" w:rsidDel="00190E96" w:rsidRDefault="00C16DC9" w:rsidP="00190E96">
      <w:pPr>
        <w:shd w:val="clear" w:color="auto" w:fill="FFFFFF"/>
        <w:spacing w:after="0" w:line="240" w:lineRule="auto"/>
        <w:rPr>
          <w:del w:id="216" w:author="user" w:date="2016-04-07T11:48:00Z"/>
          <w:sz w:val="24"/>
          <w:szCs w:val="24"/>
        </w:rPr>
        <w:pPrChange w:id="217" w:author="user" w:date="2016-04-07T11:48:00Z">
          <w:pPr>
            <w:spacing w:after="0" w:line="240" w:lineRule="auto"/>
          </w:pPr>
        </w:pPrChange>
      </w:pPr>
      <w:del w:id="218" w:author="user" w:date="2016-04-07T11:48:00Z">
        <w:r w:rsidDel="00190E96">
          <w:rPr>
            <w:sz w:val="24"/>
            <w:szCs w:val="24"/>
          </w:rPr>
          <w:delText>Ι.ΝΕ.ΔΙ.ΒΙ.Μ.</w:delText>
        </w:r>
      </w:del>
    </w:p>
    <w:p w14:paraId="5A11FB37" w14:textId="7A9C6859" w:rsidR="00AF68E1" w:rsidDel="00190E96" w:rsidRDefault="00C16DC9" w:rsidP="00190E96">
      <w:pPr>
        <w:shd w:val="clear" w:color="auto" w:fill="FFFFFF"/>
        <w:spacing w:after="0" w:line="240" w:lineRule="auto"/>
        <w:rPr>
          <w:del w:id="219" w:author="user" w:date="2016-04-07T11:48:00Z"/>
          <w:sz w:val="24"/>
          <w:szCs w:val="24"/>
        </w:rPr>
        <w:pPrChange w:id="220" w:author="user" w:date="2016-04-07T11:48:00Z">
          <w:pPr>
            <w:spacing w:after="0" w:line="240" w:lineRule="auto"/>
          </w:pPr>
        </w:pPrChange>
      </w:pPr>
      <w:del w:id="221" w:author="user" w:date="2016-04-07T11:48:00Z">
        <w:r w:rsidDel="00190E96">
          <w:rPr>
            <w:sz w:val="24"/>
            <w:szCs w:val="24"/>
            <w:lang w:val="en-GB"/>
          </w:rPr>
          <w:delText>E</w:delText>
        </w:r>
        <w:r w:rsidDel="00190E96">
          <w:rPr>
            <w:sz w:val="24"/>
            <w:szCs w:val="24"/>
          </w:rPr>
          <w:delText>.</w:delText>
        </w:r>
        <w:r w:rsidDel="00190E96">
          <w:rPr>
            <w:sz w:val="24"/>
            <w:szCs w:val="24"/>
            <w:lang w:val="en-GB"/>
          </w:rPr>
          <w:delText>K</w:delText>
        </w:r>
        <w:r w:rsidDel="00190E96">
          <w:rPr>
            <w:sz w:val="24"/>
            <w:szCs w:val="24"/>
          </w:rPr>
          <w:delText>.</w:delText>
        </w:r>
        <w:r w:rsidDel="00190E96">
          <w:rPr>
            <w:sz w:val="24"/>
            <w:szCs w:val="24"/>
            <w:lang w:val="en-GB"/>
          </w:rPr>
          <w:delText>K</w:delText>
        </w:r>
        <w:r w:rsidDel="00190E96">
          <w:rPr>
            <w:sz w:val="24"/>
            <w:szCs w:val="24"/>
          </w:rPr>
          <w:delText>.</w:delText>
        </w:r>
        <w:r w:rsidDel="00190E96">
          <w:rPr>
            <w:sz w:val="24"/>
            <w:szCs w:val="24"/>
            <w:lang w:val="en-GB"/>
          </w:rPr>
          <w:delText>E</w:delText>
        </w:r>
      </w:del>
    </w:p>
    <w:p w14:paraId="7EDF4D69" w14:textId="361D7F2C" w:rsidR="0079259C" w:rsidDel="00190E96" w:rsidRDefault="0079259C" w:rsidP="00190E96">
      <w:pPr>
        <w:shd w:val="clear" w:color="auto" w:fill="FFFFFF"/>
        <w:spacing w:after="0" w:line="240" w:lineRule="auto"/>
        <w:rPr>
          <w:del w:id="222" w:author="user" w:date="2016-04-07T11:48:00Z"/>
          <w:sz w:val="24"/>
          <w:szCs w:val="24"/>
        </w:rPr>
        <w:pPrChange w:id="223" w:author="user" w:date="2016-04-07T11:48:00Z">
          <w:pPr>
            <w:spacing w:after="0" w:line="240" w:lineRule="auto"/>
          </w:pPr>
        </w:pPrChange>
      </w:pPr>
      <w:del w:id="224" w:author="user" w:date="2016-04-07T11:48:00Z">
        <w:r w:rsidDel="00190E96">
          <w:rPr>
            <w:sz w:val="24"/>
            <w:szCs w:val="24"/>
          </w:rPr>
          <w:delText xml:space="preserve">Ε.Κ.Π.Α-Κέντρο </w:delText>
        </w:r>
        <w:r w:rsidDel="00190E96">
          <w:rPr>
            <w:sz w:val="24"/>
            <w:szCs w:val="24"/>
            <w:lang w:val="en-GB"/>
          </w:rPr>
          <w:delText>E</w:delText>
        </w:r>
        <w:r w:rsidDel="00190E96">
          <w:rPr>
            <w:sz w:val="24"/>
            <w:szCs w:val="24"/>
          </w:rPr>
          <w:delText>-</w:delText>
        </w:r>
        <w:r w:rsidDel="00190E96">
          <w:rPr>
            <w:sz w:val="24"/>
            <w:szCs w:val="24"/>
            <w:lang w:val="en-GB"/>
          </w:rPr>
          <w:delText>learning</w:delText>
        </w:r>
        <w:r w:rsidDel="00190E96">
          <w:rPr>
            <w:sz w:val="24"/>
            <w:szCs w:val="24"/>
          </w:rPr>
          <w:delText xml:space="preserve"> κ. Πετράκης </w:delText>
        </w:r>
      </w:del>
    </w:p>
    <w:p w14:paraId="57A9AC94" w14:textId="24A478E1" w:rsidR="00AF68E1" w:rsidDel="00190E96" w:rsidRDefault="00AF68E1" w:rsidP="00190E96">
      <w:pPr>
        <w:shd w:val="clear" w:color="auto" w:fill="FFFFFF"/>
        <w:spacing w:after="0" w:line="240" w:lineRule="auto"/>
        <w:rPr>
          <w:del w:id="225" w:author="user" w:date="2016-04-07T11:48:00Z"/>
          <w:sz w:val="24"/>
          <w:szCs w:val="24"/>
        </w:rPr>
        <w:pPrChange w:id="226" w:author="user" w:date="2016-04-07T11:48:00Z">
          <w:pPr>
            <w:spacing w:after="0" w:line="240" w:lineRule="auto"/>
          </w:pPr>
        </w:pPrChange>
      </w:pPr>
    </w:p>
    <w:p w14:paraId="234E9849" w14:textId="646F343D" w:rsidR="00AF68E1" w:rsidDel="00190E96" w:rsidRDefault="00C16DC9" w:rsidP="00190E96">
      <w:pPr>
        <w:shd w:val="clear" w:color="auto" w:fill="FFFFFF"/>
        <w:spacing w:after="0" w:line="240" w:lineRule="auto"/>
        <w:rPr>
          <w:del w:id="227" w:author="user" w:date="2016-04-07T11:48:00Z"/>
          <w:b/>
          <w:sz w:val="24"/>
          <w:szCs w:val="24"/>
        </w:rPr>
        <w:pPrChange w:id="228" w:author="user" w:date="2016-04-07T11:48:00Z">
          <w:pPr>
            <w:spacing w:after="0" w:line="240" w:lineRule="auto"/>
          </w:pPr>
        </w:pPrChange>
      </w:pPr>
      <w:del w:id="229" w:author="user" w:date="2016-04-07T11:48:00Z">
        <w:r w:rsidDel="00190E96">
          <w:rPr>
            <w:b/>
            <w:sz w:val="24"/>
            <w:szCs w:val="24"/>
          </w:rPr>
          <w:delText>Πολλαπλασιαστές</w:delText>
        </w:r>
        <w:r w:rsidR="00696BB5" w:rsidDel="00190E96">
          <w:rPr>
            <w:b/>
            <w:sz w:val="24"/>
            <w:szCs w:val="24"/>
          </w:rPr>
          <w:delText>:</w:delText>
        </w:r>
      </w:del>
    </w:p>
    <w:p w14:paraId="1934FF4A" w14:textId="1934073E" w:rsidR="00AF68E1" w:rsidDel="00190E96" w:rsidRDefault="00AF68E1" w:rsidP="00190E96">
      <w:pPr>
        <w:shd w:val="clear" w:color="auto" w:fill="FFFFFF"/>
        <w:spacing w:after="0" w:line="240" w:lineRule="auto"/>
        <w:rPr>
          <w:del w:id="230" w:author="user" w:date="2016-04-07T11:48:00Z"/>
          <w:b/>
          <w:sz w:val="24"/>
          <w:szCs w:val="24"/>
        </w:rPr>
        <w:pPrChange w:id="231" w:author="user" w:date="2016-04-07T11:48:00Z">
          <w:pPr>
            <w:spacing w:after="0" w:line="240" w:lineRule="auto"/>
          </w:pPr>
        </w:pPrChange>
      </w:pPr>
    </w:p>
    <w:p w14:paraId="21327A66" w14:textId="09E85A87" w:rsidR="00AF68E1" w:rsidDel="00190E96" w:rsidRDefault="00C16DC9" w:rsidP="00190E96">
      <w:pPr>
        <w:shd w:val="clear" w:color="auto" w:fill="FFFFFF"/>
        <w:spacing w:after="0" w:line="240" w:lineRule="auto"/>
        <w:rPr>
          <w:del w:id="232" w:author="user" w:date="2016-04-07T11:48:00Z"/>
          <w:sz w:val="24"/>
          <w:szCs w:val="24"/>
        </w:rPr>
        <w:pPrChange w:id="233" w:author="user" w:date="2016-04-07T11:48:00Z">
          <w:pPr>
            <w:spacing w:after="0" w:line="240" w:lineRule="auto"/>
          </w:pPr>
        </w:pPrChange>
      </w:pPr>
      <w:del w:id="234" w:author="user" w:date="2016-04-07T11:48:00Z">
        <w:r w:rsidDel="00190E96">
          <w:rPr>
            <w:sz w:val="24"/>
            <w:szCs w:val="24"/>
          </w:rPr>
          <w:delText xml:space="preserve">ΡΕΤΖΟΣ </w:delText>
        </w:r>
      </w:del>
      <w:del w:id="235" w:author="user" w:date="2016-04-06T13:39:00Z">
        <w:r w:rsidDel="00353635">
          <w:rPr>
            <w:sz w:val="24"/>
            <w:szCs w:val="24"/>
          </w:rPr>
          <w:delText xml:space="preserve"> </w:delText>
        </w:r>
      </w:del>
      <w:del w:id="236" w:author="user" w:date="2016-04-07T11:48:00Z">
        <w:r w:rsidDel="00190E96">
          <w:rPr>
            <w:sz w:val="24"/>
            <w:szCs w:val="24"/>
          </w:rPr>
          <w:delText>ΧΑΡΗΣ</w:delText>
        </w:r>
      </w:del>
    </w:p>
    <w:p w14:paraId="288E5D98" w14:textId="2D65C76B" w:rsidR="00AF68E1" w:rsidDel="00190E96" w:rsidRDefault="00C16DC9" w:rsidP="00190E96">
      <w:pPr>
        <w:shd w:val="clear" w:color="auto" w:fill="FFFFFF"/>
        <w:spacing w:after="0" w:line="240" w:lineRule="auto"/>
        <w:rPr>
          <w:del w:id="237" w:author="user" w:date="2016-04-07T11:48:00Z"/>
          <w:b/>
          <w:sz w:val="24"/>
          <w:szCs w:val="24"/>
        </w:rPr>
        <w:pPrChange w:id="238" w:author="user" w:date="2016-04-07T11:48:00Z">
          <w:pPr>
            <w:spacing w:after="0" w:line="240" w:lineRule="auto"/>
          </w:pPr>
        </w:pPrChange>
      </w:pPr>
      <w:del w:id="239" w:author="user" w:date="2016-04-07T11:48:00Z">
        <w:r w:rsidDel="00190E96">
          <w:rPr>
            <w:sz w:val="24"/>
            <w:szCs w:val="24"/>
          </w:rPr>
          <w:delText>ΤΖΙΜΟΠΟΥΛΟΣ</w:delText>
        </w:r>
        <w:r w:rsidR="007D0DA4" w:rsidDel="00190E96">
          <w:rPr>
            <w:sz w:val="24"/>
            <w:szCs w:val="24"/>
          </w:rPr>
          <w:delText xml:space="preserve"> ΝΙΚΟΣ</w:delText>
        </w:r>
      </w:del>
    </w:p>
    <w:p w14:paraId="78A94F15" w14:textId="73C3D0EC" w:rsidR="007D0DA4" w:rsidDel="002F083C" w:rsidRDefault="007D0DA4" w:rsidP="00190E96">
      <w:pPr>
        <w:shd w:val="clear" w:color="auto" w:fill="FFFFFF"/>
        <w:spacing w:after="0" w:line="240" w:lineRule="auto"/>
        <w:rPr>
          <w:del w:id="240" w:author="user" w:date="2016-04-07T10:41:00Z"/>
          <w:sz w:val="24"/>
          <w:szCs w:val="24"/>
        </w:rPr>
        <w:pPrChange w:id="241" w:author="user" w:date="2016-04-07T11:48:00Z">
          <w:pPr>
            <w:spacing w:after="0" w:line="240" w:lineRule="auto"/>
          </w:pPr>
        </w:pPrChange>
      </w:pPr>
    </w:p>
    <w:p w14:paraId="124BC1AE" w14:textId="17C6FA8C" w:rsidR="00AF68E1" w:rsidDel="00190E96" w:rsidRDefault="00C16DC9" w:rsidP="00190E96">
      <w:pPr>
        <w:shd w:val="clear" w:color="auto" w:fill="FFFFFF"/>
        <w:spacing w:after="0" w:line="240" w:lineRule="auto"/>
        <w:rPr>
          <w:del w:id="242" w:author="user" w:date="2016-04-07T11:48:00Z"/>
          <w:sz w:val="24"/>
          <w:szCs w:val="24"/>
        </w:rPr>
        <w:pPrChange w:id="243" w:author="user" w:date="2016-04-07T11:48:00Z">
          <w:pPr>
            <w:spacing w:after="0" w:line="240" w:lineRule="auto"/>
          </w:pPr>
        </w:pPrChange>
      </w:pPr>
      <w:del w:id="244" w:author="user" w:date="2016-04-07T11:48:00Z">
        <w:r w:rsidDel="00190E96">
          <w:rPr>
            <w:sz w:val="24"/>
            <w:szCs w:val="24"/>
          </w:rPr>
          <w:delText>ΒΡΕΤΑΡΟΣ</w:delText>
        </w:r>
        <w:r w:rsidDel="00190E96">
          <w:delText xml:space="preserve"> </w:delText>
        </w:r>
        <w:r w:rsidR="004A17CF" w:rsidDel="00190E96">
          <w:delText xml:space="preserve"> </w:delText>
        </w:r>
        <w:r w:rsidDel="00190E96">
          <w:rPr>
            <w:sz w:val="24"/>
            <w:szCs w:val="24"/>
          </w:rPr>
          <w:delText>ΙΩΑΝΝΗΣ -</w:delText>
        </w:r>
        <w:r w:rsidR="0079259C" w:rsidDel="00190E96">
          <w:rPr>
            <w:sz w:val="24"/>
            <w:szCs w:val="24"/>
          </w:rPr>
          <w:delText xml:space="preserve">ΟΡΙΣΜΕΝΟΣ ΕΚΠΡΟΣΩΠΟΣ ΥΠΠΕΘ </w:delText>
        </w:r>
        <w:r w:rsidR="0079259C" w:rsidDel="00190E96">
          <w:rPr>
            <w:sz w:val="24"/>
            <w:szCs w:val="24"/>
            <w:lang w:val="en-US"/>
          </w:rPr>
          <w:delText>e</w:delText>
        </w:r>
        <w:r w:rsidR="0079259C" w:rsidDel="00190E96">
          <w:rPr>
            <w:sz w:val="24"/>
            <w:szCs w:val="24"/>
          </w:rPr>
          <w:delText>-</w:delText>
        </w:r>
        <w:r w:rsidR="0079259C" w:rsidDel="00190E96">
          <w:rPr>
            <w:sz w:val="24"/>
            <w:szCs w:val="24"/>
            <w:lang w:val="en-US"/>
          </w:rPr>
          <w:delText>Skills</w:delText>
        </w:r>
        <w:r w:rsidR="0079259C" w:rsidDel="00190E96">
          <w:rPr>
            <w:sz w:val="24"/>
            <w:szCs w:val="24"/>
          </w:rPr>
          <w:delText xml:space="preserve"> &amp; </w:delText>
        </w:r>
        <w:r w:rsidDel="00190E96">
          <w:rPr>
            <w:sz w:val="24"/>
            <w:szCs w:val="24"/>
          </w:rPr>
          <w:delText xml:space="preserve">Μέλος του </w:delText>
        </w:r>
        <w:r w:rsidDel="00190E96">
          <w:rPr>
            <w:sz w:val="24"/>
            <w:szCs w:val="24"/>
            <w:lang w:val="en-US"/>
          </w:rPr>
          <w:delText>WG</w:delText>
        </w:r>
        <w:r w:rsidDel="00190E96">
          <w:rPr>
            <w:sz w:val="24"/>
            <w:szCs w:val="24"/>
          </w:rPr>
          <w:delText xml:space="preserve"> </w:delText>
        </w:r>
        <w:r w:rsidDel="00190E96">
          <w:rPr>
            <w:sz w:val="24"/>
            <w:szCs w:val="24"/>
            <w:lang w:val="en-US"/>
          </w:rPr>
          <w:delText>DSC</w:delText>
        </w:r>
        <w:r w:rsidDel="00190E96">
          <w:rPr>
            <w:sz w:val="24"/>
            <w:szCs w:val="24"/>
          </w:rPr>
          <w:delText xml:space="preserve"> </w:delText>
        </w:r>
        <w:r w:rsidDel="00190E96">
          <w:rPr>
            <w:sz w:val="24"/>
            <w:szCs w:val="24"/>
            <w:lang w:val="en-US"/>
          </w:rPr>
          <w:delText>ET</w:delText>
        </w:r>
        <w:r w:rsidDel="00190E96">
          <w:rPr>
            <w:sz w:val="24"/>
            <w:szCs w:val="24"/>
          </w:rPr>
          <w:delText xml:space="preserve"> 2020  </w:delText>
        </w:r>
      </w:del>
    </w:p>
    <w:p w14:paraId="7F51FD29" w14:textId="42458597" w:rsidR="00AF68E1" w:rsidDel="00190E96" w:rsidRDefault="00696BB5" w:rsidP="00190E96">
      <w:pPr>
        <w:shd w:val="clear" w:color="auto" w:fill="FFFFFF"/>
        <w:spacing w:after="0" w:line="240" w:lineRule="auto"/>
        <w:rPr>
          <w:del w:id="245" w:author="user" w:date="2016-04-07T11:48:00Z"/>
          <w:sz w:val="24"/>
          <w:szCs w:val="24"/>
        </w:rPr>
        <w:pPrChange w:id="246" w:author="user" w:date="2016-04-07T11:48:00Z">
          <w:pPr>
            <w:spacing w:after="0" w:line="240" w:lineRule="auto"/>
          </w:pPr>
        </w:pPrChange>
      </w:pPr>
      <w:del w:id="247" w:author="user" w:date="2016-04-07T11:48:00Z">
        <w:r w:rsidDel="00190E96">
          <w:rPr>
            <w:sz w:val="24"/>
            <w:szCs w:val="24"/>
          </w:rPr>
          <w:delText xml:space="preserve">ΜΑΛΛΙΑΡΗΣ               </w:delText>
        </w:r>
        <w:r w:rsidR="007D0DA4" w:rsidDel="00190E96">
          <w:rPr>
            <w:sz w:val="24"/>
            <w:szCs w:val="24"/>
          </w:rPr>
          <w:delText xml:space="preserve"> </w:delText>
        </w:r>
        <w:r w:rsidDel="00190E96">
          <w:rPr>
            <w:sz w:val="24"/>
            <w:szCs w:val="24"/>
          </w:rPr>
          <w:delText>-</w:delText>
        </w:r>
        <w:r w:rsidR="00C16DC9" w:rsidDel="00190E96">
          <w:rPr>
            <w:sz w:val="24"/>
            <w:szCs w:val="24"/>
          </w:rPr>
          <w:delText xml:space="preserve">ΟΡΙΣΜΕΝΟΣ ΕΚΠΡΟΣΩΠΟΣ ΥΠΠΕΘ </w:delText>
        </w:r>
        <w:r w:rsidR="00C16DC9" w:rsidDel="00190E96">
          <w:rPr>
            <w:sz w:val="24"/>
            <w:szCs w:val="24"/>
            <w:lang w:val="en-US"/>
          </w:rPr>
          <w:delText>e</w:delText>
        </w:r>
        <w:r w:rsidR="00C16DC9" w:rsidDel="00190E96">
          <w:rPr>
            <w:sz w:val="24"/>
            <w:szCs w:val="24"/>
          </w:rPr>
          <w:delText>-</w:delText>
        </w:r>
        <w:r w:rsidR="00C16DC9" w:rsidDel="00190E96">
          <w:rPr>
            <w:sz w:val="24"/>
            <w:szCs w:val="24"/>
            <w:lang w:val="en-US"/>
          </w:rPr>
          <w:delText>Skills</w:delText>
        </w:r>
      </w:del>
    </w:p>
    <w:p w14:paraId="0769FCA4" w14:textId="2586EF00" w:rsidR="00AF68E1" w:rsidDel="00190E96" w:rsidRDefault="00C16DC9" w:rsidP="00190E96">
      <w:pPr>
        <w:shd w:val="clear" w:color="auto" w:fill="FFFFFF"/>
        <w:spacing w:after="0" w:line="240" w:lineRule="auto"/>
        <w:rPr>
          <w:del w:id="248" w:author="user" w:date="2016-04-07T11:48:00Z"/>
          <w:sz w:val="24"/>
          <w:szCs w:val="24"/>
        </w:rPr>
        <w:pPrChange w:id="249" w:author="user" w:date="2016-04-07T11:48:00Z">
          <w:pPr>
            <w:spacing w:after="0" w:line="240" w:lineRule="auto"/>
          </w:pPr>
        </w:pPrChange>
      </w:pPr>
      <w:del w:id="250" w:author="user" w:date="2016-04-07T10:41:00Z">
        <w:r w:rsidDel="002F083C">
          <w:rPr>
            <w:sz w:val="24"/>
            <w:szCs w:val="24"/>
          </w:rPr>
          <w:delText xml:space="preserve">ΜΠΕΛΟΝΙΑ </w:delText>
        </w:r>
      </w:del>
      <w:del w:id="251" w:author="user" w:date="2016-04-07T10:44:00Z">
        <w:r w:rsidDel="002F083C">
          <w:rPr>
            <w:sz w:val="24"/>
            <w:szCs w:val="24"/>
          </w:rPr>
          <w:delText>ΕΥΗ</w:delText>
        </w:r>
      </w:del>
    </w:p>
    <w:p w14:paraId="080DE50A" w14:textId="48480982" w:rsidR="00AF68E1" w:rsidDel="00190E96" w:rsidRDefault="00C16DC9" w:rsidP="00190E96">
      <w:pPr>
        <w:shd w:val="clear" w:color="auto" w:fill="FFFFFF"/>
        <w:spacing w:after="0" w:line="240" w:lineRule="auto"/>
        <w:rPr>
          <w:del w:id="252" w:author="user" w:date="2016-04-07T11:48:00Z"/>
          <w:sz w:val="24"/>
          <w:szCs w:val="24"/>
        </w:rPr>
        <w:pPrChange w:id="253" w:author="user" w:date="2016-04-07T11:48:00Z">
          <w:pPr>
            <w:spacing w:after="0" w:line="240" w:lineRule="auto"/>
            <w:ind w:left="1980" w:hanging="1980"/>
          </w:pPr>
        </w:pPrChange>
      </w:pPr>
      <w:del w:id="254" w:author="user" w:date="2016-04-07T10:41:00Z">
        <w:r w:rsidDel="002F083C">
          <w:rPr>
            <w:sz w:val="24"/>
            <w:szCs w:val="24"/>
          </w:rPr>
          <w:delText xml:space="preserve">ΜΕΛΕΤΗ </w:delText>
        </w:r>
      </w:del>
      <w:del w:id="255" w:author="user" w:date="2016-04-07T11:48:00Z">
        <w:r w:rsidDel="00190E96">
          <w:rPr>
            <w:sz w:val="24"/>
            <w:szCs w:val="24"/>
          </w:rPr>
          <w:delText>ΑΛΕΞΑΝΔΡΑ</w:delText>
        </w:r>
      </w:del>
    </w:p>
    <w:p w14:paraId="181872B9" w14:textId="0EA18FBB" w:rsidR="00AF68E1" w:rsidDel="00190E96" w:rsidRDefault="00AF68E1" w:rsidP="00190E96">
      <w:pPr>
        <w:shd w:val="clear" w:color="auto" w:fill="FFFFFF"/>
        <w:spacing w:after="0" w:line="240" w:lineRule="auto"/>
        <w:rPr>
          <w:del w:id="256" w:author="user" w:date="2016-04-07T11:48:00Z"/>
          <w:sz w:val="24"/>
          <w:szCs w:val="24"/>
        </w:rPr>
        <w:pPrChange w:id="257" w:author="user" w:date="2016-04-07T11:48:00Z">
          <w:pPr>
            <w:spacing w:after="0" w:line="240" w:lineRule="auto"/>
            <w:ind w:left="1980" w:hanging="1980"/>
          </w:pPr>
        </w:pPrChange>
      </w:pPr>
    </w:p>
    <w:p w14:paraId="7CF5DE9F" w14:textId="609249F3" w:rsidR="00AF68E1" w:rsidRPr="00EC4B88" w:rsidDel="00190E96" w:rsidRDefault="00C16DC9" w:rsidP="00190E96">
      <w:pPr>
        <w:shd w:val="clear" w:color="auto" w:fill="FFFFFF"/>
        <w:spacing w:after="0" w:line="240" w:lineRule="auto"/>
        <w:rPr>
          <w:del w:id="258" w:author="user" w:date="2016-04-07T11:48:00Z"/>
          <w:b/>
          <w:sz w:val="24"/>
          <w:szCs w:val="24"/>
        </w:rPr>
        <w:pPrChange w:id="259" w:author="user" w:date="2016-04-07T11:48:00Z">
          <w:pPr>
            <w:spacing w:after="0" w:line="240" w:lineRule="auto"/>
            <w:ind w:left="1980" w:hanging="1980"/>
          </w:pPr>
        </w:pPrChange>
      </w:pPr>
      <w:del w:id="260" w:author="user" w:date="2016-04-07T11:48:00Z">
        <w:r w:rsidDel="00190E96">
          <w:rPr>
            <w:b/>
            <w:sz w:val="24"/>
            <w:szCs w:val="24"/>
          </w:rPr>
          <w:delText>Ομιλητές</w:delText>
        </w:r>
        <w:r w:rsidRPr="00EC4B88" w:rsidDel="00190E96">
          <w:rPr>
            <w:b/>
            <w:sz w:val="24"/>
            <w:szCs w:val="24"/>
          </w:rPr>
          <w:delText>:</w:delText>
        </w:r>
      </w:del>
    </w:p>
    <w:p w14:paraId="7F6A7B89" w14:textId="672BD4CE" w:rsidR="00AF68E1" w:rsidRPr="00EC4B88" w:rsidDel="00190E96" w:rsidRDefault="00AF68E1" w:rsidP="00190E96">
      <w:pPr>
        <w:shd w:val="clear" w:color="auto" w:fill="FFFFFF"/>
        <w:spacing w:after="0" w:line="240" w:lineRule="auto"/>
        <w:rPr>
          <w:del w:id="261" w:author="user" w:date="2016-04-07T11:48:00Z"/>
          <w:b/>
          <w:sz w:val="24"/>
          <w:szCs w:val="24"/>
        </w:rPr>
        <w:pPrChange w:id="262" w:author="user" w:date="2016-04-07T11:48:00Z">
          <w:pPr>
            <w:spacing w:after="0" w:line="240" w:lineRule="auto"/>
            <w:ind w:left="1980" w:hanging="1980"/>
          </w:pPr>
        </w:pPrChange>
      </w:pPr>
    </w:p>
    <w:p w14:paraId="331227B0" w14:textId="4A8C5776" w:rsidR="00AF68E1" w:rsidRPr="00C74040" w:rsidDel="00190E96" w:rsidRDefault="00C16DC9" w:rsidP="00190E96">
      <w:pPr>
        <w:shd w:val="clear" w:color="auto" w:fill="FFFFFF"/>
        <w:spacing w:after="0" w:line="240" w:lineRule="auto"/>
        <w:rPr>
          <w:del w:id="263" w:author="user" w:date="2016-04-07T11:48:00Z"/>
          <w:rFonts w:ascii="Calibri" w:eastAsia="Times New Roman" w:hAnsi="Calibri" w:cs="Times New Roman"/>
          <w:sz w:val="24"/>
          <w:szCs w:val="24"/>
          <w:lang w:val="en-GB" w:eastAsia="en-GB"/>
        </w:rPr>
        <w:pPrChange w:id="264" w:author="user" w:date="2016-04-07T11:48:00Z">
          <w:pPr>
            <w:shd w:val="clear" w:color="auto" w:fill="FFFFFF"/>
            <w:spacing w:after="0" w:line="240" w:lineRule="auto"/>
            <w:ind w:left="2700" w:hanging="2700"/>
          </w:pPr>
        </w:pPrChange>
      </w:pPr>
      <w:del w:id="265" w:author="user" w:date="2016-04-07T11:48:00Z">
        <w:r w:rsidDel="00190E96">
          <w:rPr>
            <w:b/>
            <w:sz w:val="24"/>
            <w:szCs w:val="24"/>
          </w:rPr>
          <w:delText>ΚΑΜΠΥΛΗΣ</w:delText>
        </w:r>
        <w:r w:rsidR="009B64B9" w:rsidRPr="009B64B9" w:rsidDel="00190E96">
          <w:rPr>
            <w:b/>
            <w:sz w:val="24"/>
            <w:szCs w:val="24"/>
            <w:lang w:val="en-GB"/>
          </w:rPr>
          <w:delText xml:space="preserve"> </w:delText>
        </w:r>
        <w:r w:rsidDel="00190E96">
          <w:rPr>
            <w:b/>
            <w:sz w:val="24"/>
            <w:szCs w:val="24"/>
          </w:rPr>
          <w:delText>ΠΑΝΑΓΙΩΤΗΣ</w:delText>
        </w:r>
        <w:r w:rsidR="009B64B9" w:rsidRPr="009B64B9" w:rsidDel="00190E96">
          <w:rPr>
            <w:sz w:val="24"/>
            <w:szCs w:val="24"/>
            <w:lang w:val="en-GB"/>
          </w:rPr>
          <w:delText xml:space="preserve"> (</w:delText>
        </w:r>
        <w:r w:rsidDel="00190E96">
          <w:rPr>
            <w:rFonts w:ascii="Calibri" w:eastAsia="Times New Roman" w:hAnsi="Calibri" w:cs="Arial"/>
            <w:bCs/>
            <w:color w:val="333333"/>
            <w:sz w:val="24"/>
            <w:szCs w:val="24"/>
            <w:lang w:val="en-GB" w:eastAsia="en-GB"/>
          </w:rPr>
          <w:delText>Ph</w:delText>
        </w:r>
        <w:r w:rsidR="009B64B9" w:rsidRPr="009B64B9" w:rsidDel="00190E96">
          <w:rPr>
            <w:rFonts w:ascii="Calibri" w:eastAsia="Times New Roman" w:hAnsi="Calibri" w:cs="Arial"/>
            <w:bCs/>
            <w:color w:val="333333"/>
            <w:sz w:val="24"/>
            <w:szCs w:val="24"/>
            <w:lang w:val="en-GB" w:eastAsia="en-GB"/>
          </w:rPr>
          <w:delText>.</w:delText>
        </w:r>
        <w:r w:rsidDel="00190E96">
          <w:rPr>
            <w:rFonts w:ascii="Calibri" w:eastAsia="Times New Roman" w:hAnsi="Calibri" w:cs="Arial"/>
            <w:bCs/>
            <w:color w:val="333333"/>
            <w:sz w:val="24"/>
            <w:szCs w:val="24"/>
            <w:lang w:val="en-GB" w:eastAsia="en-GB"/>
          </w:rPr>
          <w:delText>D</w:delText>
        </w:r>
        <w:r w:rsidR="009B64B9" w:rsidRPr="009B64B9" w:rsidDel="00190E96">
          <w:rPr>
            <w:rFonts w:ascii="Calibri" w:eastAsia="Times New Roman" w:hAnsi="Calibri" w:cs="Arial"/>
            <w:bCs/>
            <w:color w:val="333333"/>
            <w:sz w:val="24"/>
            <w:szCs w:val="24"/>
            <w:lang w:val="en-GB" w:eastAsia="en-GB"/>
          </w:rPr>
          <w:delText xml:space="preserve">., </w:delText>
        </w:r>
        <w:r w:rsidDel="00190E96">
          <w:rPr>
            <w:rFonts w:ascii="Calibri" w:eastAsia="Times New Roman" w:hAnsi="Calibri" w:cs="Arial"/>
            <w:color w:val="333333"/>
            <w:sz w:val="24"/>
            <w:szCs w:val="24"/>
            <w:lang w:val="en-GB" w:eastAsia="en-GB"/>
          </w:rPr>
          <w:delText>Research</w:delText>
        </w:r>
        <w:r w:rsidR="009B64B9" w:rsidRPr="009B64B9" w:rsidDel="00190E96">
          <w:rPr>
            <w:rFonts w:ascii="Calibri" w:eastAsia="Times New Roman" w:hAnsi="Calibri" w:cs="Arial"/>
            <w:color w:val="333333"/>
            <w:sz w:val="24"/>
            <w:szCs w:val="24"/>
            <w:lang w:val="en-GB" w:eastAsia="en-GB"/>
          </w:rPr>
          <w:delText xml:space="preserve"> </w:delText>
        </w:r>
        <w:r w:rsidDel="00190E96">
          <w:rPr>
            <w:rFonts w:ascii="Calibri" w:eastAsia="Times New Roman" w:hAnsi="Calibri" w:cs="Arial"/>
            <w:color w:val="333333"/>
            <w:sz w:val="24"/>
            <w:szCs w:val="24"/>
            <w:lang w:val="en-GB" w:eastAsia="en-GB"/>
          </w:rPr>
          <w:delText>Fellow</w:delText>
        </w:r>
        <w:r w:rsidR="009B64B9" w:rsidRPr="009B64B9" w:rsidDel="00190E96">
          <w:rPr>
            <w:rFonts w:ascii="Calibri" w:eastAsia="Times New Roman" w:hAnsi="Calibri" w:cs="Arial"/>
            <w:color w:val="333333"/>
            <w:sz w:val="24"/>
            <w:szCs w:val="24"/>
            <w:lang w:val="en-GB" w:eastAsia="en-GB"/>
          </w:rPr>
          <w:delText xml:space="preserve"> </w:delText>
        </w:r>
        <w:r w:rsidDel="00190E96">
          <w:rPr>
            <w:rFonts w:ascii="Calibri" w:eastAsia="Times New Roman" w:hAnsi="Calibri" w:cs="Arial"/>
            <w:bCs/>
            <w:color w:val="333333"/>
            <w:sz w:val="24"/>
            <w:szCs w:val="24"/>
            <w:lang w:val="en-GB" w:eastAsia="en-GB"/>
          </w:rPr>
          <w:delText>European</w:delText>
        </w:r>
        <w:r w:rsidR="009B64B9" w:rsidRPr="009B64B9" w:rsidDel="00190E96">
          <w:rPr>
            <w:rFonts w:ascii="Calibri" w:eastAsia="Times New Roman" w:hAnsi="Calibri" w:cs="Arial"/>
            <w:bCs/>
            <w:color w:val="333333"/>
            <w:sz w:val="24"/>
            <w:szCs w:val="24"/>
            <w:lang w:val="en-GB" w:eastAsia="en-GB"/>
          </w:rPr>
          <w:delText xml:space="preserve"> </w:delText>
        </w:r>
        <w:r w:rsidDel="00190E96">
          <w:rPr>
            <w:rFonts w:ascii="Calibri" w:eastAsia="Times New Roman" w:hAnsi="Calibri" w:cs="Arial"/>
            <w:bCs/>
            <w:sz w:val="24"/>
            <w:szCs w:val="24"/>
            <w:lang w:val="en-GB" w:eastAsia="en-GB"/>
          </w:rPr>
          <w:delText>Commission</w:delText>
        </w:r>
        <w:r w:rsidR="009B64B9" w:rsidRPr="009B64B9" w:rsidDel="00190E96">
          <w:rPr>
            <w:rFonts w:ascii="Calibri" w:eastAsia="Times New Roman" w:hAnsi="Calibri" w:cs="Arial"/>
            <w:bCs/>
            <w:sz w:val="24"/>
            <w:szCs w:val="24"/>
            <w:lang w:val="en-GB" w:eastAsia="en-GB"/>
          </w:rPr>
          <w:delText xml:space="preserve">, </w:delText>
        </w:r>
        <w:r w:rsidDel="00190E96">
          <w:rPr>
            <w:rFonts w:ascii="Calibri" w:eastAsia="Times New Roman" w:hAnsi="Calibri" w:cs="Arial"/>
            <w:sz w:val="24"/>
            <w:szCs w:val="24"/>
            <w:lang w:val="en-GB" w:eastAsia="en-GB"/>
          </w:rPr>
          <w:delText>DG</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JRC</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Institute</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for</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Prospective</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Technological</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Studies</w:delText>
        </w:r>
        <w:r w:rsidR="009B64B9" w:rsidRPr="009B64B9" w:rsidDel="00190E96">
          <w:rPr>
            <w:rFonts w:ascii="Calibri" w:eastAsia="Times New Roman" w:hAnsi="Calibri" w:cs="Arial"/>
            <w:sz w:val="24"/>
            <w:szCs w:val="24"/>
            <w:lang w:val="en-GB" w:eastAsia="en-GB"/>
          </w:rPr>
          <w:delText xml:space="preserve"> (</w:delText>
        </w:r>
        <w:r w:rsidDel="00190E96">
          <w:rPr>
            <w:rFonts w:ascii="Calibri" w:eastAsia="Times New Roman" w:hAnsi="Calibri" w:cs="Arial"/>
            <w:sz w:val="24"/>
            <w:szCs w:val="24"/>
            <w:lang w:val="en-GB" w:eastAsia="en-GB"/>
          </w:rPr>
          <w:delText>IPTS</w:delText>
        </w:r>
        <w:r w:rsidR="009B64B9" w:rsidRPr="009B64B9" w:rsidDel="00190E96">
          <w:rPr>
            <w:rFonts w:ascii="Calibri" w:eastAsia="Times New Roman" w:hAnsi="Calibri" w:cs="Arial"/>
            <w:sz w:val="24"/>
            <w:szCs w:val="24"/>
            <w:lang w:val="en-GB" w:eastAsia="en-GB"/>
          </w:rPr>
          <w:delText>))</w:delText>
        </w:r>
      </w:del>
    </w:p>
    <w:p w14:paraId="5A895A96" w14:textId="53AC6CD7" w:rsidR="00AF68E1" w:rsidDel="00190E96" w:rsidRDefault="00C16DC9" w:rsidP="00190E96">
      <w:pPr>
        <w:shd w:val="clear" w:color="auto" w:fill="FFFFFF"/>
        <w:spacing w:after="0" w:line="240" w:lineRule="auto"/>
        <w:rPr>
          <w:del w:id="266" w:author="user" w:date="2016-04-07T11:48:00Z"/>
          <w:sz w:val="24"/>
          <w:szCs w:val="24"/>
        </w:rPr>
        <w:pPrChange w:id="267" w:author="user" w:date="2016-04-07T11:48:00Z">
          <w:pPr>
            <w:spacing w:after="0" w:line="240" w:lineRule="auto"/>
            <w:ind w:left="2340" w:hanging="2340"/>
          </w:pPr>
        </w:pPrChange>
      </w:pPr>
      <w:del w:id="268" w:author="user" w:date="2016-04-07T11:48:00Z">
        <w:r w:rsidDel="00190E96">
          <w:rPr>
            <w:b/>
            <w:sz w:val="24"/>
            <w:szCs w:val="24"/>
          </w:rPr>
          <w:delText>ΤΡΑΝΤΑΛΛΙΔΗ ΜΑΓΔΑ</w:delText>
        </w:r>
        <w:r w:rsidDel="00190E96">
          <w:rPr>
            <w:sz w:val="24"/>
            <w:szCs w:val="24"/>
          </w:rPr>
          <w:delText xml:space="preserve"> (Αν. Προϊσταμένη Δ/νσης Ευρ. &amp; Διεθνών Θεμάτων-Εθν. Συντονίστρια Προγράμματος </w:delText>
        </w:r>
        <w:r w:rsidDel="00190E96">
          <w:rPr>
            <w:sz w:val="24"/>
            <w:szCs w:val="24"/>
            <w:lang w:val="en-GB"/>
          </w:rPr>
          <w:delText>PIAAC</w:delText>
        </w:r>
        <w:r w:rsidDel="00190E96">
          <w:rPr>
            <w:sz w:val="24"/>
            <w:szCs w:val="24"/>
          </w:rPr>
          <w:delText xml:space="preserve"> του ΟΟΣΑ)</w:delText>
        </w:r>
      </w:del>
    </w:p>
    <w:p w14:paraId="6265098D" w14:textId="07703E16" w:rsidR="00AF68E1" w:rsidDel="00190E96" w:rsidRDefault="00C16DC9" w:rsidP="00190E96">
      <w:pPr>
        <w:shd w:val="clear" w:color="auto" w:fill="FFFFFF"/>
        <w:spacing w:after="0" w:line="240" w:lineRule="auto"/>
        <w:rPr>
          <w:del w:id="269" w:author="user" w:date="2016-04-07T11:48:00Z"/>
          <w:sz w:val="24"/>
          <w:szCs w:val="24"/>
        </w:rPr>
        <w:pPrChange w:id="270" w:author="user" w:date="2016-04-07T11:48:00Z">
          <w:pPr>
            <w:spacing w:after="0" w:line="240" w:lineRule="auto"/>
            <w:ind w:left="2160" w:hanging="2160"/>
          </w:pPr>
        </w:pPrChange>
      </w:pPr>
      <w:del w:id="271" w:author="user" w:date="2016-04-07T11:48:00Z">
        <w:r w:rsidDel="00190E96">
          <w:rPr>
            <w:b/>
            <w:sz w:val="24"/>
            <w:szCs w:val="24"/>
          </w:rPr>
          <w:delText>ΡΟΥΣΚΑΣ ΑΘΑΝΑΣΙΟΣ</w:delText>
        </w:r>
        <w:r w:rsidDel="00190E96">
          <w:rPr>
            <w:sz w:val="24"/>
            <w:szCs w:val="24"/>
          </w:rPr>
          <w:delText xml:space="preserve"> (Τμ. Ευρωπαϊκής Ένωσης,</w:delText>
        </w:r>
        <w:r w:rsidDel="00190E96">
          <w:delText xml:space="preserve"> </w:delText>
        </w:r>
        <w:r w:rsidDel="00190E96">
          <w:rPr>
            <w:sz w:val="24"/>
            <w:szCs w:val="24"/>
          </w:rPr>
          <w:delText xml:space="preserve">Δ/νση Ευρ. &amp; Διεθνών Θεμάτων, Αν. Μέλος της Ο.Ε για τις ψηφιακές δεξιότητες και ικανότητες </w:delText>
        </w:r>
        <w:r w:rsidDel="00190E96">
          <w:rPr>
            <w:sz w:val="24"/>
            <w:szCs w:val="24"/>
            <w:lang w:val="en-US"/>
          </w:rPr>
          <w:delText>ET</w:delText>
        </w:r>
        <w:r w:rsidDel="00190E96">
          <w:rPr>
            <w:sz w:val="24"/>
            <w:szCs w:val="24"/>
          </w:rPr>
          <w:delText xml:space="preserve"> 2020)</w:delText>
        </w:r>
      </w:del>
    </w:p>
    <w:p w14:paraId="592C56FD" w14:textId="361D5D42" w:rsidR="001D43A1" w:rsidDel="002F083C" w:rsidRDefault="00C16DC9" w:rsidP="00190E96">
      <w:pPr>
        <w:shd w:val="clear" w:color="auto" w:fill="FFFFFF"/>
        <w:spacing w:after="0" w:line="240" w:lineRule="auto"/>
        <w:rPr>
          <w:del w:id="272" w:author="user" w:date="2016-04-07T10:44:00Z"/>
          <w:sz w:val="24"/>
          <w:szCs w:val="24"/>
        </w:rPr>
        <w:pPrChange w:id="273" w:author="user" w:date="2016-04-07T11:48:00Z">
          <w:pPr>
            <w:spacing w:after="0" w:line="240" w:lineRule="auto"/>
            <w:ind w:left="3060" w:hanging="3060"/>
          </w:pPr>
        </w:pPrChange>
      </w:pPr>
      <w:del w:id="274" w:author="user" w:date="2016-04-07T11:48:00Z">
        <w:r w:rsidDel="00190E96">
          <w:rPr>
            <w:b/>
            <w:sz w:val="24"/>
            <w:szCs w:val="24"/>
          </w:rPr>
          <w:delText>ΑΓΓΕΛΟΠΟΥΛΟΣ ΠΑΝΑΓΙΩΤΗΣ</w:delText>
        </w:r>
        <w:r w:rsidDel="00190E96">
          <w:rPr>
            <w:sz w:val="24"/>
            <w:szCs w:val="24"/>
          </w:rPr>
          <w:delText xml:space="preserve"> (Προϊστάμενος Τμήματος</w:delText>
        </w:r>
        <w:r w:rsidDel="00190E96">
          <w:delText xml:space="preserve"> </w:delText>
        </w:r>
        <w:r w:rsidDel="00190E96">
          <w:rPr>
            <w:sz w:val="24"/>
            <w:szCs w:val="24"/>
          </w:rPr>
          <w:delText>Α’ Σπουδών και Εφαρμογής Προγραμμάτων, Δ/νση Σπουδών Προγ. κ Οργάνωσης Πρωτοβάθμιας Εκπαίδευσης,</w:delText>
        </w:r>
      </w:del>
    </w:p>
    <w:p w14:paraId="15120FEA" w14:textId="2612EC08" w:rsidR="00AF68E1" w:rsidRPr="00EC4B88" w:rsidDel="00190E96" w:rsidRDefault="001D43A1" w:rsidP="00190E96">
      <w:pPr>
        <w:shd w:val="clear" w:color="auto" w:fill="FFFFFF"/>
        <w:spacing w:after="0" w:line="240" w:lineRule="auto"/>
        <w:rPr>
          <w:del w:id="275" w:author="user" w:date="2016-04-07T11:48:00Z"/>
          <w:sz w:val="24"/>
          <w:szCs w:val="24"/>
        </w:rPr>
        <w:pPrChange w:id="276" w:author="user" w:date="2016-04-07T11:48:00Z">
          <w:pPr>
            <w:spacing w:after="0" w:line="240" w:lineRule="auto"/>
            <w:ind w:left="3060" w:hanging="3060"/>
          </w:pPr>
        </w:pPrChange>
      </w:pPr>
      <w:del w:id="277" w:author="user" w:date="2016-04-07T10:44:00Z">
        <w:r w:rsidRPr="00EC4B88" w:rsidDel="002F083C">
          <w:rPr>
            <w:b/>
            <w:sz w:val="24"/>
            <w:szCs w:val="24"/>
          </w:rPr>
          <w:delText xml:space="preserve">                                                        </w:delText>
        </w:r>
        <w:r w:rsidR="00C16DC9" w:rsidRPr="00EC4B88" w:rsidDel="002F083C">
          <w:rPr>
            <w:sz w:val="24"/>
            <w:szCs w:val="24"/>
          </w:rPr>
          <w:delText xml:space="preserve"> </w:delText>
        </w:r>
      </w:del>
      <w:del w:id="278" w:author="user" w:date="2016-04-07T11:48:00Z">
        <w:r w:rsidR="00C16DC9" w:rsidRPr="001D43A1" w:rsidDel="00190E96">
          <w:rPr>
            <w:sz w:val="24"/>
            <w:szCs w:val="24"/>
            <w:lang w:val="en-US"/>
          </w:rPr>
          <w:delText>e</w:delText>
        </w:r>
      </w:del>
      <w:del w:id="279" w:author="user" w:date="2016-04-07T10:45:00Z">
        <w:r w:rsidR="00C16DC9" w:rsidRPr="00EC4B88" w:rsidDel="002F083C">
          <w:rPr>
            <w:sz w:val="24"/>
            <w:szCs w:val="24"/>
          </w:rPr>
          <w:delText>-</w:delText>
        </w:r>
      </w:del>
      <w:del w:id="280" w:author="user" w:date="2016-04-07T11:48:00Z">
        <w:r w:rsidR="00C16DC9" w:rsidRPr="001D43A1" w:rsidDel="00190E96">
          <w:rPr>
            <w:sz w:val="24"/>
            <w:szCs w:val="24"/>
            <w:lang w:val="en-US"/>
          </w:rPr>
          <w:delText>Twinning</w:delText>
        </w:r>
        <w:r w:rsidR="00C16DC9" w:rsidRPr="00EC4B88" w:rsidDel="00190E96">
          <w:rPr>
            <w:sz w:val="24"/>
            <w:szCs w:val="24"/>
          </w:rPr>
          <w:delText>)</w:delText>
        </w:r>
      </w:del>
    </w:p>
    <w:p w14:paraId="70F93BFA" w14:textId="00B2B643" w:rsidR="00FF41D2" w:rsidRPr="00EC4B88" w:rsidDel="00190E96" w:rsidRDefault="00FF41D2" w:rsidP="00190E96">
      <w:pPr>
        <w:shd w:val="clear" w:color="auto" w:fill="FFFFFF"/>
        <w:spacing w:after="0" w:line="240" w:lineRule="auto"/>
        <w:rPr>
          <w:del w:id="281" w:author="user" w:date="2016-04-07T11:48:00Z"/>
          <w:sz w:val="24"/>
          <w:szCs w:val="24"/>
        </w:rPr>
        <w:pPrChange w:id="282" w:author="user" w:date="2016-04-07T11:48:00Z">
          <w:pPr>
            <w:spacing w:after="0" w:line="240" w:lineRule="auto"/>
            <w:ind w:left="3060" w:hanging="3060"/>
          </w:pPr>
        </w:pPrChange>
      </w:pPr>
      <w:del w:id="283" w:author="user" w:date="2016-04-07T11:48:00Z">
        <w:r w:rsidDel="00190E96">
          <w:rPr>
            <w:b/>
            <w:sz w:val="24"/>
            <w:szCs w:val="24"/>
          </w:rPr>
          <w:delText>ΠΑΤΕΡΑΚΗ</w:delText>
        </w:r>
        <w:r w:rsidRPr="00EC4B88" w:rsidDel="00190E96">
          <w:rPr>
            <w:b/>
            <w:sz w:val="24"/>
            <w:szCs w:val="24"/>
          </w:rPr>
          <w:delText xml:space="preserve"> </w:delText>
        </w:r>
        <w:r w:rsidDel="00190E96">
          <w:rPr>
            <w:b/>
            <w:sz w:val="24"/>
            <w:szCs w:val="24"/>
          </w:rPr>
          <w:delText>ΕΙΡΗΝΗ</w:delText>
        </w:r>
        <w:r w:rsidRPr="00EC4B88" w:rsidDel="00190E96">
          <w:rPr>
            <w:sz w:val="24"/>
            <w:szCs w:val="24"/>
          </w:rPr>
          <w:delText xml:space="preserve">                </w:delText>
        </w:r>
        <w:r w:rsidR="001D43A1" w:rsidDel="00190E96">
          <w:rPr>
            <w:sz w:val="24"/>
            <w:szCs w:val="24"/>
          </w:rPr>
          <w:delText xml:space="preserve"> </w:delText>
        </w:r>
        <w:r w:rsidRPr="00EC4B88" w:rsidDel="00190E96">
          <w:rPr>
            <w:sz w:val="24"/>
            <w:szCs w:val="24"/>
          </w:rPr>
          <w:delText xml:space="preserve"> </w:delText>
        </w:r>
        <w:r w:rsidR="004A17CF" w:rsidDel="00190E96">
          <w:rPr>
            <w:sz w:val="24"/>
            <w:szCs w:val="24"/>
          </w:rPr>
          <w:delText xml:space="preserve"> </w:delText>
        </w:r>
        <w:r w:rsidRPr="00EC4B88" w:rsidDel="00190E96">
          <w:rPr>
            <w:sz w:val="24"/>
            <w:szCs w:val="24"/>
          </w:rPr>
          <w:delText xml:space="preserve">  </w:delText>
        </w:r>
        <w:r w:rsidRPr="001D43A1" w:rsidDel="00190E96">
          <w:rPr>
            <w:sz w:val="24"/>
            <w:szCs w:val="24"/>
            <w:lang w:val="en-US"/>
          </w:rPr>
          <w:delText>eTwinning</w:delText>
        </w:r>
      </w:del>
    </w:p>
    <w:p w14:paraId="247ED9F6" w14:textId="64744D1F" w:rsidR="00AF68E1" w:rsidRPr="003F4918" w:rsidDel="00190E96" w:rsidRDefault="009B64B9" w:rsidP="00190E96">
      <w:pPr>
        <w:shd w:val="clear" w:color="auto" w:fill="FFFFFF"/>
        <w:spacing w:after="0" w:line="240" w:lineRule="auto"/>
        <w:rPr>
          <w:del w:id="284" w:author="user" w:date="2016-04-07T11:48:00Z"/>
          <w:sz w:val="24"/>
          <w:szCs w:val="24"/>
        </w:rPr>
        <w:pPrChange w:id="285" w:author="user" w:date="2016-04-07T11:48:00Z">
          <w:pPr>
            <w:spacing w:after="0" w:line="240" w:lineRule="auto"/>
          </w:pPr>
        </w:pPrChange>
      </w:pPr>
      <w:del w:id="286" w:author="user" w:date="2016-04-07T11:48:00Z">
        <w:r w:rsidDel="00190E96">
          <w:rPr>
            <w:b/>
            <w:sz w:val="24"/>
            <w:szCs w:val="24"/>
          </w:rPr>
          <w:delText>ΤΣΟΜΠΑΝΙΔΗΣ ΒΑΣΙΛΗΣ</w:delText>
        </w:r>
        <w:r w:rsidR="00552B2D" w:rsidDel="00190E96">
          <w:rPr>
            <w:b/>
            <w:sz w:val="24"/>
            <w:szCs w:val="24"/>
          </w:rPr>
          <w:delText xml:space="preserve"> </w:delText>
        </w:r>
        <w:r w:rsidR="00C16DC9" w:rsidDel="00190E96">
          <w:rPr>
            <w:sz w:val="24"/>
            <w:szCs w:val="24"/>
          </w:rPr>
          <w:delText>(</w:delText>
        </w:r>
        <w:r w:rsidR="003342F9" w:rsidDel="00190E96">
          <w:rPr>
            <w:sz w:val="24"/>
            <w:szCs w:val="24"/>
          </w:rPr>
          <w:delText xml:space="preserve">Σύμβουλος </w:delText>
        </w:r>
        <w:r w:rsidR="00C16DC9" w:rsidDel="00190E96">
          <w:rPr>
            <w:sz w:val="24"/>
            <w:szCs w:val="24"/>
          </w:rPr>
          <w:delText>Υπ.</w:delText>
        </w:r>
        <w:r w:rsidR="003342F9" w:rsidDel="00190E96">
          <w:rPr>
            <w:sz w:val="24"/>
            <w:szCs w:val="24"/>
          </w:rPr>
          <w:delText>Εργασίας για ΤΠΕ</w:delText>
        </w:r>
        <w:r w:rsidRPr="009B64B9" w:rsidDel="00190E96">
          <w:rPr>
            <w:sz w:val="24"/>
            <w:szCs w:val="24"/>
          </w:rPr>
          <w:delText xml:space="preserve">, </w:delText>
        </w:r>
        <w:r w:rsidR="00C16DC9" w:rsidDel="00190E96">
          <w:rPr>
            <w:sz w:val="24"/>
            <w:szCs w:val="24"/>
            <w:lang w:val="en-US"/>
          </w:rPr>
          <w:delText>e</w:delText>
        </w:r>
        <w:r w:rsidRPr="009B64B9" w:rsidDel="00190E96">
          <w:rPr>
            <w:sz w:val="24"/>
            <w:szCs w:val="24"/>
          </w:rPr>
          <w:delText>-</w:delText>
        </w:r>
        <w:r w:rsidR="00C16DC9" w:rsidDel="00190E96">
          <w:rPr>
            <w:sz w:val="24"/>
            <w:szCs w:val="24"/>
            <w:lang w:val="en-US"/>
          </w:rPr>
          <w:delText>Skills</w:delText>
        </w:r>
        <w:r w:rsidRPr="009B64B9" w:rsidDel="00190E96">
          <w:rPr>
            <w:sz w:val="24"/>
            <w:szCs w:val="24"/>
          </w:rPr>
          <w:delText xml:space="preserve"> </w:delText>
        </w:r>
        <w:r w:rsidR="00C16DC9" w:rsidDel="00190E96">
          <w:rPr>
            <w:sz w:val="24"/>
            <w:szCs w:val="24"/>
            <w:lang w:val="en-GB"/>
          </w:rPr>
          <w:delText>for</w:delText>
        </w:r>
        <w:r w:rsidRPr="009B64B9" w:rsidDel="00190E96">
          <w:rPr>
            <w:sz w:val="24"/>
            <w:szCs w:val="24"/>
          </w:rPr>
          <w:delText xml:space="preserve"> </w:delText>
        </w:r>
        <w:r w:rsidR="00C16DC9" w:rsidDel="00190E96">
          <w:rPr>
            <w:sz w:val="24"/>
            <w:szCs w:val="24"/>
            <w:lang w:val="en-GB"/>
          </w:rPr>
          <w:delText>jobs</w:delText>
        </w:r>
        <w:r w:rsidRPr="009B64B9" w:rsidDel="00190E96">
          <w:rPr>
            <w:sz w:val="24"/>
            <w:szCs w:val="24"/>
          </w:rPr>
          <w:delText>)</w:delText>
        </w:r>
      </w:del>
    </w:p>
    <w:p w14:paraId="317C7AD3" w14:textId="22FDB132" w:rsidR="00AF68E1" w:rsidRPr="003F4918" w:rsidDel="002F083C" w:rsidRDefault="00AF68E1" w:rsidP="00190E96">
      <w:pPr>
        <w:shd w:val="clear" w:color="auto" w:fill="FFFFFF"/>
        <w:spacing w:after="0" w:line="240" w:lineRule="auto"/>
        <w:rPr>
          <w:del w:id="287" w:author="user" w:date="2016-04-07T10:46:00Z"/>
          <w:sz w:val="24"/>
          <w:szCs w:val="24"/>
        </w:rPr>
        <w:pPrChange w:id="288" w:author="user" w:date="2016-04-07T11:48:00Z">
          <w:pPr>
            <w:spacing w:after="0" w:line="240" w:lineRule="auto"/>
            <w:ind w:left="1980" w:hanging="1980"/>
          </w:pPr>
        </w:pPrChange>
      </w:pPr>
    </w:p>
    <w:p w14:paraId="0F80BCEF" w14:textId="77777777" w:rsidR="00AF68E1" w:rsidDel="002F083C" w:rsidRDefault="00AF68E1" w:rsidP="00190E96">
      <w:pPr>
        <w:shd w:val="clear" w:color="auto" w:fill="FFFFFF"/>
        <w:spacing w:after="0" w:line="240" w:lineRule="auto"/>
        <w:rPr>
          <w:del w:id="289" w:author="user" w:date="2016-04-06T13:39:00Z"/>
          <w:rFonts w:ascii="Times New Roman" w:eastAsia="Times New Roman" w:hAnsi="Times New Roman" w:cs="Times New Roman"/>
          <w:sz w:val="24"/>
          <w:szCs w:val="24"/>
          <w:lang w:eastAsia="en-GB"/>
        </w:rPr>
        <w:pPrChange w:id="290" w:author="user" w:date="2016-04-07T11:48:00Z">
          <w:pPr>
            <w:spacing w:after="0" w:line="240" w:lineRule="auto"/>
          </w:pPr>
        </w:pPrChange>
      </w:pPr>
    </w:p>
    <w:p w14:paraId="58DCCCDA" w14:textId="77777777" w:rsidR="00AF68E1" w:rsidRPr="003F4918" w:rsidRDefault="00AF68E1" w:rsidP="00190E96">
      <w:pPr>
        <w:shd w:val="clear" w:color="auto" w:fill="FFFFFF"/>
        <w:spacing w:after="0" w:line="240" w:lineRule="auto"/>
        <w:rPr>
          <w:rFonts w:ascii="Times New Roman" w:eastAsia="Times New Roman" w:hAnsi="Times New Roman" w:cs="Times New Roman"/>
          <w:sz w:val="24"/>
          <w:szCs w:val="24"/>
          <w:lang w:eastAsia="en-GB"/>
        </w:rPr>
        <w:pPrChange w:id="291" w:author="user" w:date="2016-04-07T11:48:00Z">
          <w:pPr>
            <w:spacing w:after="0" w:line="240" w:lineRule="auto"/>
          </w:pPr>
        </w:pPrChange>
      </w:pPr>
      <w:bookmarkStart w:id="292" w:name="_GoBack"/>
      <w:bookmarkEnd w:id="292"/>
    </w:p>
    <w:sectPr w:rsidR="00AF68E1" w:rsidRPr="003F4918" w:rsidSect="00AF68E1">
      <w:headerReference w:type="default" r:id="rId12"/>
      <w:footerReference w:type="default" r:id="rId1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KAMPYLIS Panagiotis (JRC-SEVILLA)" w:date="2016-04-05T09:02:00Z" w:initials="KP">
    <w:p w14:paraId="036497E7" w14:textId="77777777" w:rsidR="00EC4B88" w:rsidRDefault="00EC4B88">
      <w:pPr>
        <w:pStyle w:val="a8"/>
      </w:pPr>
      <w:r>
        <w:rPr>
          <w:rStyle w:val="a7"/>
        </w:rPr>
        <w:annotationRef/>
      </w:r>
      <w:r>
        <w:t>Το πρόγραμμα είναι καλό αλλά με πολλές παρουσιάσεις και σχετικά λίγο χρόνο για συζήτηση. Χρειάζεται πολύ ' αυστηρή'  τήρηση του διαθέσιμου χρόνου από τους ομιλητές  οπότε είναι καθοριστικός ο ρόλος του συντονιστή…</w:t>
      </w:r>
    </w:p>
  </w:comment>
  <w:comment w:id="35" w:author="KAMPYLIS Panagiotis (JRC-SEVILLA)" w:date="2016-04-05T09:04:00Z" w:initials="KP">
    <w:p w14:paraId="452428B9" w14:textId="77777777" w:rsidR="00EC4B88" w:rsidRPr="00EC4B88" w:rsidRDefault="00EC4B88">
      <w:pPr>
        <w:pStyle w:val="a8"/>
      </w:pPr>
      <w:r>
        <w:rPr>
          <w:rStyle w:val="a7"/>
        </w:rPr>
        <w:annotationRef/>
      </w:r>
      <w:r>
        <w:t>'</w:t>
      </w:r>
      <w:proofErr w:type="spellStart"/>
      <w:r>
        <w:t>Ισως</w:t>
      </w:r>
      <w:proofErr w:type="spellEnd"/>
      <w:r>
        <w:t xml:space="preserve"> μια παρουσίαση για το</w:t>
      </w:r>
      <w:r w:rsidRPr="00EC4B88">
        <w:t xml:space="preserve"> </w:t>
      </w:r>
      <w:r>
        <w:rPr>
          <w:lang w:val="en-GB"/>
        </w:rPr>
        <w:t>eTwinning</w:t>
      </w:r>
      <w:r w:rsidRPr="00EC4B88">
        <w:t xml:space="preserve"> σε 20</w:t>
      </w:r>
      <w:r>
        <w:t xml:space="preserve">΄  και να δώσουμε λίγο περισσότερο χρόνο στην επόμενη παρουσίαση για τα  </w:t>
      </w:r>
      <w:r w:rsidRPr="0079259C">
        <w:rPr>
          <w:sz w:val="24"/>
          <w:szCs w:val="24"/>
          <w:lang w:val="en-US"/>
        </w:rPr>
        <w:t>Digital</w:t>
      </w:r>
      <w:r w:rsidRPr="0079259C">
        <w:rPr>
          <w:sz w:val="24"/>
          <w:szCs w:val="24"/>
        </w:rPr>
        <w:t xml:space="preserve"> </w:t>
      </w:r>
      <w:r w:rsidRPr="0079259C">
        <w:rPr>
          <w:sz w:val="24"/>
          <w:szCs w:val="24"/>
          <w:lang w:val="en-US"/>
        </w:rPr>
        <w:t>ski</w:t>
      </w:r>
      <w:r>
        <w:rPr>
          <w:sz w:val="24"/>
          <w:szCs w:val="24"/>
          <w:lang w:val="en-US"/>
        </w:rPr>
        <w:t>lls</w:t>
      </w:r>
      <w:r w:rsidRPr="0079259C">
        <w:rPr>
          <w:sz w:val="24"/>
          <w:szCs w:val="24"/>
        </w:rPr>
        <w:t xml:space="preserve"> </w:t>
      </w:r>
      <w:r>
        <w:rPr>
          <w:sz w:val="24"/>
          <w:szCs w:val="24"/>
        </w:rPr>
        <w:t>στο πλαίσιο του</w:t>
      </w:r>
      <w:r w:rsidRPr="0079259C">
        <w:rPr>
          <w:sz w:val="24"/>
          <w:szCs w:val="24"/>
        </w:rPr>
        <w:t xml:space="preserve"> </w:t>
      </w:r>
      <w:r>
        <w:rPr>
          <w:sz w:val="24"/>
          <w:szCs w:val="24"/>
          <w:lang w:val="en-US"/>
        </w:rPr>
        <w:t>e</w:t>
      </w:r>
      <w:r w:rsidRPr="0079259C">
        <w:rPr>
          <w:sz w:val="24"/>
          <w:szCs w:val="24"/>
        </w:rPr>
        <w:t>-</w:t>
      </w:r>
      <w:r>
        <w:rPr>
          <w:sz w:val="24"/>
          <w:szCs w:val="24"/>
          <w:lang w:val="en-US"/>
        </w:rPr>
        <w:t>Skills</w:t>
      </w:r>
      <w:r w:rsidRPr="0079259C">
        <w:rPr>
          <w:sz w:val="24"/>
          <w:szCs w:val="24"/>
        </w:rPr>
        <w:t xml:space="preserve"> </w:t>
      </w:r>
      <w:r>
        <w:rPr>
          <w:sz w:val="24"/>
          <w:szCs w:val="24"/>
          <w:lang w:val="en-GB"/>
        </w:rPr>
        <w:t>for</w:t>
      </w:r>
      <w:r w:rsidRPr="0079259C">
        <w:rPr>
          <w:sz w:val="24"/>
          <w:szCs w:val="24"/>
        </w:rPr>
        <w:t xml:space="preserve"> </w:t>
      </w:r>
      <w:r>
        <w:rPr>
          <w:sz w:val="24"/>
          <w:szCs w:val="24"/>
          <w:lang w:val="en-GB"/>
        </w:rPr>
        <w:t>jobs</w:t>
      </w:r>
      <w:r>
        <w:rPr>
          <w:sz w:val="24"/>
          <w:szCs w:val="24"/>
        </w:rPr>
        <w:t>?</w:t>
      </w:r>
    </w:p>
  </w:comment>
  <w:comment w:id="67" w:author="KAMPYLIS Panagiotis (JRC-SEVILLA)" w:date="2016-04-05T08:59:00Z" w:initials="KP">
    <w:p w14:paraId="173B16B4" w14:textId="77777777" w:rsidR="00EC4B88" w:rsidRPr="00EC4B88" w:rsidRDefault="00EC4B88">
      <w:pPr>
        <w:pStyle w:val="a8"/>
      </w:pPr>
      <w:r>
        <w:rPr>
          <w:rStyle w:val="a7"/>
        </w:rPr>
        <w:annotationRef/>
      </w:r>
      <w:r>
        <w:t xml:space="preserve">13:15-13:30 είναι προγραμματισμένη η παρουσίαση του κ. </w:t>
      </w:r>
      <w:proofErr w:type="spellStart"/>
      <w:r>
        <w:t>Νικολαϊδη</w:t>
      </w:r>
      <w:proofErr w:type="spellEnd"/>
      <w:r>
        <w:t>. Σε κάθε περίπτωση, νομίζω ότι πρέπει να δώσουμε περισσότερο χρόνο στη συζήτηση και λιγότερο στις παρουσιάσεις. Μπορούμε να κόψουμε χρόνο από τη δεύτερη παρουσίασή μου  (να γίνει 12:15-12:30…)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497E7" w15:done="0"/>
  <w15:commentEx w15:paraId="452428B9" w15:done="0"/>
  <w15:commentEx w15:paraId="173B16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C4D02" w14:textId="77777777" w:rsidR="0067193D" w:rsidRDefault="0067193D" w:rsidP="006659F8">
      <w:pPr>
        <w:spacing w:after="0" w:line="240" w:lineRule="auto"/>
      </w:pPr>
      <w:r>
        <w:separator/>
      </w:r>
    </w:p>
  </w:endnote>
  <w:endnote w:type="continuationSeparator" w:id="0">
    <w:p w14:paraId="41CFBDB4" w14:textId="77777777" w:rsidR="0067193D" w:rsidRDefault="0067193D" w:rsidP="0066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A991" w14:textId="77777777" w:rsidR="006659F8" w:rsidRPr="006659F8" w:rsidRDefault="00D7333C" w:rsidP="006732FA">
    <w:pPr>
      <w:pStyle w:val="a6"/>
      <w:rPr>
        <w:lang w:val="en-US"/>
      </w:rPr>
    </w:pPr>
    <w:r>
      <w:rPr>
        <w:noProof/>
        <w:lang w:eastAsia="el-GR"/>
      </w:rPr>
      <w:drawing>
        <wp:anchor distT="0" distB="0" distL="0" distR="0" simplePos="0" relativeHeight="251658240" behindDoc="0" locked="0" layoutInCell="1" allowOverlap="0" wp14:anchorId="4A26BE3F" wp14:editId="4B5D46E9">
          <wp:simplePos x="0" y="0"/>
          <wp:positionH relativeFrom="column">
            <wp:align>right</wp:align>
          </wp:positionH>
          <wp:positionV relativeFrom="line">
            <wp:posOffset>0</wp:posOffset>
          </wp:positionV>
          <wp:extent cx="1323975" cy="1133475"/>
          <wp:effectExtent l="0" t="0" r="0" b="0"/>
          <wp:wrapSquare wrapText="bothSides"/>
          <wp:docPr id="5" name="Εικόνα 5" descr="http://web205.vbox-01.inode.at/airp-sd/start/_img/logo_I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05.vbox-01.inode.at/airp-sd/start/_img/logo_IPT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1133475"/>
                  </a:xfrm>
                  <a:prstGeom prst="rect">
                    <a:avLst/>
                  </a:prstGeom>
                  <a:noFill/>
                  <a:ln>
                    <a:noFill/>
                  </a:ln>
                </pic:spPr>
              </pic:pic>
            </a:graphicData>
          </a:graphic>
        </wp:anchor>
      </w:drawing>
    </w:r>
    <w:r w:rsidRPr="00304515">
      <w:t xml:space="preserve"> </w:t>
    </w:r>
    <w:r w:rsidR="00304515" w:rsidRPr="00304515">
      <w:rPr>
        <w:noProof/>
        <w:lang w:eastAsia="el-GR"/>
      </w:rPr>
      <w:drawing>
        <wp:inline distT="0" distB="0" distL="0" distR="0" wp14:anchorId="5476322F" wp14:editId="5570113C">
          <wp:extent cx="1543050" cy="1009650"/>
          <wp:effectExtent l="0" t="0" r="0" b="0"/>
          <wp:docPr id="4" name="Εικόνα 4" descr="http://www.futre.eu/portals/0/Images/Logos/logo_ec-jrc_standard_positiv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utre.eu/portals/0/Images/Logos/logo_ec-jrc_standard_positive_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3050" cy="10096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4FC46" w14:textId="77777777" w:rsidR="0067193D" w:rsidRDefault="0067193D" w:rsidP="006659F8">
      <w:pPr>
        <w:spacing w:after="0" w:line="240" w:lineRule="auto"/>
      </w:pPr>
      <w:r>
        <w:separator/>
      </w:r>
    </w:p>
  </w:footnote>
  <w:footnote w:type="continuationSeparator" w:id="0">
    <w:p w14:paraId="77DF8774" w14:textId="77777777" w:rsidR="0067193D" w:rsidRDefault="0067193D" w:rsidP="00665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7C46" w14:textId="77777777" w:rsidR="006659F8" w:rsidRDefault="006659F8" w:rsidP="006732FA">
    <w:pPr>
      <w:pStyle w:val="a5"/>
      <w:jc w:val="center"/>
    </w:pPr>
    <w:r>
      <w:rPr>
        <w:noProof/>
        <w:lang w:eastAsia="el-GR"/>
      </w:rPr>
      <w:drawing>
        <wp:inline distT="0" distB="0" distL="0" distR="0" wp14:anchorId="66582CFC" wp14:editId="5FC2AAFE">
          <wp:extent cx="2857500" cy="762000"/>
          <wp:effectExtent l="0" t="0" r="0" b="0"/>
          <wp:docPr id="1" name="Εικόνα 1" descr="http://www.minedu.gov.gr/images/banners/m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edu.gov.gr/images/banners/mai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CA5CD1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8168FD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24C6B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AE8EA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A67231D"/>
    <w:multiLevelType w:val="hybridMultilevel"/>
    <w:tmpl w:val="985229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AF68E1"/>
    <w:rsid w:val="000D593B"/>
    <w:rsid w:val="000E2402"/>
    <w:rsid w:val="00190E96"/>
    <w:rsid w:val="001B3589"/>
    <w:rsid w:val="001D43A1"/>
    <w:rsid w:val="002D207F"/>
    <w:rsid w:val="002F083C"/>
    <w:rsid w:val="00304515"/>
    <w:rsid w:val="003342F9"/>
    <w:rsid w:val="00353635"/>
    <w:rsid w:val="003A25AD"/>
    <w:rsid w:val="003F4918"/>
    <w:rsid w:val="00455109"/>
    <w:rsid w:val="004A17CF"/>
    <w:rsid w:val="004E0490"/>
    <w:rsid w:val="004E1849"/>
    <w:rsid w:val="00552B2D"/>
    <w:rsid w:val="005D2BD6"/>
    <w:rsid w:val="00603839"/>
    <w:rsid w:val="00612E77"/>
    <w:rsid w:val="006659F8"/>
    <w:rsid w:val="0067193D"/>
    <w:rsid w:val="006732FA"/>
    <w:rsid w:val="00696BB5"/>
    <w:rsid w:val="006C6C84"/>
    <w:rsid w:val="0075263F"/>
    <w:rsid w:val="0079259C"/>
    <w:rsid w:val="007B5D4D"/>
    <w:rsid w:val="007D0DA4"/>
    <w:rsid w:val="0080622C"/>
    <w:rsid w:val="009737C6"/>
    <w:rsid w:val="00984B06"/>
    <w:rsid w:val="009B64B9"/>
    <w:rsid w:val="00A02EB3"/>
    <w:rsid w:val="00A80603"/>
    <w:rsid w:val="00AC1556"/>
    <w:rsid w:val="00AD0B75"/>
    <w:rsid w:val="00AD65EB"/>
    <w:rsid w:val="00AF68E1"/>
    <w:rsid w:val="00B31940"/>
    <w:rsid w:val="00B4294D"/>
    <w:rsid w:val="00B45BE9"/>
    <w:rsid w:val="00BC3D5D"/>
    <w:rsid w:val="00C16DC9"/>
    <w:rsid w:val="00C74040"/>
    <w:rsid w:val="00D7333C"/>
    <w:rsid w:val="00D827F3"/>
    <w:rsid w:val="00DD5056"/>
    <w:rsid w:val="00DF2A1E"/>
    <w:rsid w:val="00EC4B88"/>
    <w:rsid w:val="00F06575"/>
    <w:rsid w:val="00FF4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FD736"/>
  <w15:docId w15:val="{5BB94C0A-746E-4C72-B474-3B983599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68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8E1"/>
    <w:pPr>
      <w:ind w:left="720"/>
      <w:contextualSpacing/>
    </w:pPr>
  </w:style>
  <w:style w:type="character" w:styleId="-">
    <w:name w:val="Hyperlink"/>
    <w:basedOn w:val="a0"/>
    <w:uiPriority w:val="99"/>
    <w:rsid w:val="00AF68E1"/>
    <w:rPr>
      <w:color w:val="0000FF"/>
      <w:u w:val="single"/>
    </w:rPr>
  </w:style>
  <w:style w:type="character" w:customStyle="1" w:styleId="apple-converted-space">
    <w:name w:val="apple-converted-space"/>
    <w:basedOn w:val="a0"/>
    <w:rsid w:val="00AF68E1"/>
  </w:style>
  <w:style w:type="paragraph" w:styleId="a4">
    <w:name w:val="Balloon Text"/>
    <w:basedOn w:val="a"/>
    <w:link w:val="Char"/>
    <w:uiPriority w:val="99"/>
    <w:rsid w:val="00AF68E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rsid w:val="00AF68E1"/>
    <w:rPr>
      <w:rFonts w:ascii="Tahoma" w:hAnsi="Tahoma" w:cs="Tahoma"/>
      <w:sz w:val="16"/>
      <w:szCs w:val="16"/>
    </w:rPr>
  </w:style>
  <w:style w:type="paragraph" w:styleId="a5">
    <w:name w:val="header"/>
    <w:basedOn w:val="a"/>
    <w:link w:val="Char0"/>
    <w:uiPriority w:val="99"/>
    <w:unhideWhenUsed/>
    <w:rsid w:val="006659F8"/>
    <w:pPr>
      <w:tabs>
        <w:tab w:val="center" w:pos="4153"/>
        <w:tab w:val="right" w:pos="8306"/>
      </w:tabs>
      <w:spacing w:after="0" w:line="240" w:lineRule="auto"/>
    </w:pPr>
  </w:style>
  <w:style w:type="character" w:customStyle="1" w:styleId="Char0">
    <w:name w:val="Κεφαλίδα Char"/>
    <w:basedOn w:val="a0"/>
    <w:link w:val="a5"/>
    <w:uiPriority w:val="99"/>
    <w:rsid w:val="006659F8"/>
  </w:style>
  <w:style w:type="paragraph" w:styleId="a6">
    <w:name w:val="footer"/>
    <w:basedOn w:val="a"/>
    <w:link w:val="Char1"/>
    <w:uiPriority w:val="99"/>
    <w:unhideWhenUsed/>
    <w:rsid w:val="006659F8"/>
    <w:pPr>
      <w:tabs>
        <w:tab w:val="center" w:pos="4153"/>
        <w:tab w:val="right" w:pos="8306"/>
      </w:tabs>
      <w:spacing w:after="0" w:line="240" w:lineRule="auto"/>
    </w:pPr>
  </w:style>
  <w:style w:type="character" w:customStyle="1" w:styleId="Char1">
    <w:name w:val="Υποσέλιδο Char"/>
    <w:basedOn w:val="a0"/>
    <w:link w:val="a6"/>
    <w:uiPriority w:val="99"/>
    <w:rsid w:val="006659F8"/>
  </w:style>
  <w:style w:type="character" w:styleId="a7">
    <w:name w:val="annotation reference"/>
    <w:basedOn w:val="a0"/>
    <w:uiPriority w:val="99"/>
    <w:semiHidden/>
    <w:unhideWhenUsed/>
    <w:rsid w:val="00EC4B88"/>
    <w:rPr>
      <w:sz w:val="16"/>
      <w:szCs w:val="16"/>
    </w:rPr>
  </w:style>
  <w:style w:type="paragraph" w:styleId="a8">
    <w:name w:val="annotation text"/>
    <w:basedOn w:val="a"/>
    <w:link w:val="Char2"/>
    <w:uiPriority w:val="99"/>
    <w:semiHidden/>
    <w:unhideWhenUsed/>
    <w:rsid w:val="00EC4B88"/>
    <w:pPr>
      <w:spacing w:line="240" w:lineRule="auto"/>
    </w:pPr>
    <w:rPr>
      <w:sz w:val="20"/>
      <w:szCs w:val="20"/>
    </w:rPr>
  </w:style>
  <w:style w:type="character" w:customStyle="1" w:styleId="Char2">
    <w:name w:val="Κείμενο σχολίου Char"/>
    <w:basedOn w:val="a0"/>
    <w:link w:val="a8"/>
    <w:uiPriority w:val="99"/>
    <w:semiHidden/>
    <w:rsid w:val="00EC4B88"/>
    <w:rPr>
      <w:sz w:val="20"/>
      <w:szCs w:val="20"/>
    </w:rPr>
  </w:style>
  <w:style w:type="paragraph" w:styleId="a9">
    <w:name w:val="annotation subject"/>
    <w:basedOn w:val="a8"/>
    <w:next w:val="a8"/>
    <w:link w:val="Char3"/>
    <w:uiPriority w:val="99"/>
    <w:semiHidden/>
    <w:unhideWhenUsed/>
    <w:rsid w:val="00EC4B88"/>
    <w:rPr>
      <w:b/>
      <w:bCs/>
    </w:rPr>
  </w:style>
  <w:style w:type="character" w:customStyle="1" w:styleId="Char3">
    <w:name w:val="Θέμα σχολίου Char"/>
    <w:basedOn w:val="Char2"/>
    <w:link w:val="a9"/>
    <w:uiPriority w:val="99"/>
    <w:semiHidden/>
    <w:rsid w:val="00EC4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86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jrc/en/entrecom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c.europa.eu/jrc/en/digcompor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ec.europa.eu/jrc/en/computational-thinki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910</Words>
  <Characters>4916</Characters>
  <Application>Microsoft Office Word</Application>
  <DocSecurity>0</DocSecurity>
  <Lines>40</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Ministry of Education</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2016-04-06T10:39:00Z</cp:lastPrinted>
  <dcterms:created xsi:type="dcterms:W3CDTF">2016-04-06T10:40:00Z</dcterms:created>
  <dcterms:modified xsi:type="dcterms:W3CDTF">2016-04-07T08:48:00Z</dcterms:modified>
</cp:coreProperties>
</file>